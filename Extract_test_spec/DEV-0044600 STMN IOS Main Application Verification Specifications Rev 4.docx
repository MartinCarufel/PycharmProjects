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BB321" w14:textId="77777777" w:rsidR="00061708" w:rsidRDefault="00061708" w:rsidP="00B33F70">
      <w:pPr>
        <w:rPr>
          <w:ins w:id="0" w:author="Martin Carufel" w:date="2025-04-12T07:38:00Z" w16du:dateUtc="2025-04-12T11:38:00Z"/>
        </w:rPr>
      </w:pPr>
      <w:bookmarkStart w:id="1" w:name="_Toc165360146"/>
    </w:p>
    <w:p w14:paraId="465DD28D" w14:textId="77777777" w:rsidR="00B33F70" w:rsidRPr="009C06D4" w:rsidRDefault="00B33F70" w:rsidP="00B33F70">
      <w:pPr>
        <w:pStyle w:val="Heading1"/>
      </w:pPr>
      <w:r w:rsidRPr="009C06D4">
        <w:t>Base Information</w:t>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478"/>
      </w:tblGrid>
      <w:tr w:rsidR="009C06D4" w:rsidRPr="009C06D4" w14:paraId="67287CC9" w14:textId="77777777" w:rsidTr="000F6A3A">
        <w:trPr>
          <w:trHeight w:val="476"/>
        </w:trPr>
        <w:tc>
          <w:tcPr>
            <w:tcW w:w="2830" w:type="dxa"/>
            <w:shd w:val="clear" w:color="auto" w:fill="D9D9D9" w:themeFill="background1" w:themeFillShade="D9"/>
            <w:vAlign w:val="center"/>
          </w:tcPr>
          <w:p w14:paraId="186353E6" w14:textId="77777777" w:rsidR="00B33F70" w:rsidRPr="009C06D4" w:rsidRDefault="00B33F70" w:rsidP="000F6A3A">
            <w:pPr>
              <w:pStyle w:val="Tabellenberschrift"/>
              <w:spacing w:before="0" w:after="0" w:line="276" w:lineRule="auto"/>
              <w:rPr>
                <w:szCs w:val="18"/>
              </w:rPr>
            </w:pPr>
            <w:r w:rsidRPr="009C06D4">
              <w:rPr>
                <w:szCs w:val="18"/>
              </w:rPr>
              <w:t>Objective/Scope</w:t>
            </w:r>
          </w:p>
        </w:tc>
        <w:tc>
          <w:tcPr>
            <w:tcW w:w="7478" w:type="dxa"/>
            <w:shd w:val="clear" w:color="auto" w:fill="auto"/>
            <w:vAlign w:val="center"/>
          </w:tcPr>
          <w:p w14:paraId="35966EE1" w14:textId="6C5C9DCF" w:rsidR="00B33F70" w:rsidRPr="009C06D4" w:rsidRDefault="00B33F70" w:rsidP="000F6A3A">
            <w:pPr>
              <w:pStyle w:val="Tabellenberschrift"/>
              <w:spacing w:before="0" w:after="0" w:line="276" w:lineRule="auto"/>
              <w:rPr>
                <w:b w:val="0"/>
              </w:rPr>
            </w:pPr>
            <w:r w:rsidRPr="009C06D4">
              <w:rPr>
                <w:b w:val="0"/>
              </w:rPr>
              <w:t xml:space="preserve">This specification document aims to verify the implementation of IOS software design specifications outlined in </w:t>
            </w:r>
            <w:r w:rsidR="00B05C63" w:rsidRPr="009C06D4">
              <w:rPr>
                <w:b w:val="0"/>
                <w:bCs/>
                <w:i/>
                <w:iCs/>
                <w:lang w:val="en-CA"/>
              </w:rPr>
              <w:t>DEV-0044559</w:t>
            </w:r>
            <w:r w:rsidR="00B05C63" w:rsidRPr="009C06D4">
              <w:rPr>
                <w:lang w:val="en-CA"/>
              </w:rPr>
              <w:t xml:space="preserve"> </w:t>
            </w:r>
            <w:r w:rsidRPr="009C06D4">
              <w:rPr>
                <w:b w:val="0"/>
                <w:i/>
                <w:iCs/>
              </w:rPr>
              <w:t xml:space="preserve">STMN IOS SDD - Main application </w:t>
            </w:r>
            <w:r w:rsidRPr="009C06D4">
              <w:rPr>
                <w:b w:val="0"/>
              </w:rPr>
              <w:t>[2]</w:t>
            </w:r>
          </w:p>
        </w:tc>
      </w:tr>
      <w:tr w:rsidR="009C06D4" w:rsidRPr="009C06D4" w14:paraId="57F2644B" w14:textId="77777777" w:rsidTr="000F6A3A">
        <w:trPr>
          <w:trHeight w:val="476"/>
        </w:trPr>
        <w:tc>
          <w:tcPr>
            <w:tcW w:w="2830" w:type="dxa"/>
            <w:shd w:val="clear" w:color="auto" w:fill="D9D9D9" w:themeFill="background1" w:themeFillShade="D9"/>
            <w:vAlign w:val="center"/>
          </w:tcPr>
          <w:p w14:paraId="17481D10" w14:textId="77777777" w:rsidR="00B33F70" w:rsidRPr="009C06D4" w:rsidRDefault="00B33F70" w:rsidP="000F6A3A">
            <w:pPr>
              <w:pStyle w:val="Tabellenberschrift"/>
              <w:spacing w:before="0" w:after="0" w:line="276" w:lineRule="auto"/>
              <w:rPr>
                <w:szCs w:val="18"/>
              </w:rPr>
            </w:pPr>
            <w:r w:rsidRPr="009C06D4">
              <w:rPr>
                <w:szCs w:val="18"/>
              </w:rPr>
              <w:t>Version No.</w:t>
            </w:r>
          </w:p>
        </w:tc>
        <w:tc>
          <w:tcPr>
            <w:tcW w:w="7478" w:type="dxa"/>
            <w:shd w:val="clear" w:color="auto" w:fill="auto"/>
            <w:vAlign w:val="center"/>
          </w:tcPr>
          <w:p w14:paraId="448FB3D2" w14:textId="3006C9EA" w:rsidR="00B33F70" w:rsidRPr="009C06D4" w:rsidRDefault="00B05C63" w:rsidP="000F6A3A">
            <w:pPr>
              <w:pStyle w:val="TableText"/>
              <w:tabs>
                <w:tab w:val="left" w:pos="5160"/>
              </w:tabs>
              <w:spacing w:before="0" w:after="0" w:line="276" w:lineRule="auto"/>
            </w:pPr>
            <w:r w:rsidRPr="009C06D4">
              <w:t>3</w:t>
            </w:r>
          </w:p>
        </w:tc>
      </w:tr>
      <w:tr w:rsidR="009C06D4" w:rsidRPr="009C06D4" w14:paraId="51286F75" w14:textId="77777777" w:rsidTr="000F6A3A">
        <w:trPr>
          <w:trHeight w:val="476"/>
        </w:trPr>
        <w:tc>
          <w:tcPr>
            <w:tcW w:w="2830" w:type="dxa"/>
            <w:shd w:val="clear" w:color="auto" w:fill="D9D9D9" w:themeFill="background1" w:themeFillShade="D9"/>
            <w:vAlign w:val="center"/>
          </w:tcPr>
          <w:p w14:paraId="08FE6565" w14:textId="77777777" w:rsidR="00B33F70" w:rsidRPr="009C06D4" w:rsidRDefault="00B33F70" w:rsidP="000F6A3A">
            <w:pPr>
              <w:pStyle w:val="Tabellenberschrift"/>
              <w:spacing w:before="0" w:after="0" w:line="276" w:lineRule="auto"/>
              <w:rPr>
                <w:szCs w:val="18"/>
              </w:rPr>
            </w:pPr>
            <w:r w:rsidRPr="009C06D4">
              <w:rPr>
                <w:szCs w:val="18"/>
              </w:rPr>
              <w:t xml:space="preserve">PRS </w:t>
            </w:r>
            <w:r w:rsidRPr="009C06D4">
              <w:rPr>
                <w:b w:val="0"/>
                <w:bCs/>
                <w:szCs w:val="18"/>
              </w:rPr>
              <w:fldChar w:fldCharType="begin"/>
            </w:r>
            <w:r w:rsidRPr="009C06D4">
              <w:rPr>
                <w:b w:val="0"/>
                <w:bCs/>
                <w:szCs w:val="18"/>
              </w:rPr>
              <w:instrText xml:space="preserve"> REF _Ref189656876 \r \h  \* MERGEFORMAT </w:instrText>
            </w:r>
            <w:r w:rsidRPr="009C06D4">
              <w:rPr>
                <w:b w:val="0"/>
                <w:bCs/>
                <w:szCs w:val="18"/>
              </w:rPr>
            </w:r>
            <w:r w:rsidRPr="009C06D4">
              <w:rPr>
                <w:b w:val="0"/>
                <w:bCs/>
                <w:szCs w:val="18"/>
              </w:rPr>
              <w:fldChar w:fldCharType="separate"/>
            </w:r>
            <w:r w:rsidRPr="009C06D4">
              <w:rPr>
                <w:b w:val="0"/>
                <w:bCs/>
                <w:szCs w:val="18"/>
              </w:rPr>
              <w:t>[1]</w:t>
            </w:r>
            <w:r w:rsidRPr="009C06D4">
              <w:rPr>
                <w:b w:val="0"/>
                <w:bCs/>
                <w:szCs w:val="18"/>
              </w:rPr>
              <w:fldChar w:fldCharType="end"/>
            </w:r>
            <w:r w:rsidRPr="009C06D4">
              <w:rPr>
                <w:szCs w:val="18"/>
              </w:rPr>
              <w:t xml:space="preserve"> Requirements tested</w:t>
            </w:r>
          </w:p>
        </w:tc>
        <w:tc>
          <w:tcPr>
            <w:tcW w:w="7478" w:type="dxa"/>
            <w:shd w:val="clear" w:color="auto" w:fill="auto"/>
            <w:vAlign w:val="center"/>
          </w:tcPr>
          <w:p w14:paraId="2284867F" w14:textId="77777777" w:rsidR="00B33F70" w:rsidRPr="009C06D4" w:rsidRDefault="00B33F70" w:rsidP="000F6A3A">
            <w:pPr>
              <w:pStyle w:val="TableText"/>
              <w:tabs>
                <w:tab w:val="left" w:pos="5160"/>
              </w:tabs>
              <w:spacing w:before="0" w:after="0" w:line="276" w:lineRule="auto"/>
            </w:pPr>
            <w:r w:rsidRPr="009C06D4">
              <w:rPr>
                <w:rFonts w:cs="Arial"/>
                <w:szCs w:val="18"/>
              </w:rPr>
              <w:t xml:space="preserve">1.001, 1.002, 1.003, 1.004 </w:t>
            </w:r>
          </w:p>
        </w:tc>
      </w:tr>
    </w:tbl>
    <w:p w14:paraId="1748B39F" w14:textId="77777777" w:rsidR="00B33F70" w:rsidRPr="009C06D4" w:rsidRDefault="00B33F70" w:rsidP="00B33F70">
      <w:pPr>
        <w:pStyle w:val="Heading1"/>
      </w:pPr>
      <w:r w:rsidRPr="009C06D4">
        <w:t>Related Test Report</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0"/>
        <w:gridCol w:w="7468"/>
      </w:tblGrid>
      <w:tr w:rsidR="009C06D4" w:rsidRPr="009C06D4" w14:paraId="63F251A7" w14:textId="77777777" w:rsidTr="000F6A3A">
        <w:trPr>
          <w:trHeight w:val="330"/>
        </w:trPr>
        <w:tc>
          <w:tcPr>
            <w:tcW w:w="28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B1FA59D" w14:textId="77777777" w:rsidR="00B33F70" w:rsidRPr="009C06D4" w:rsidRDefault="00B33F70" w:rsidP="000F6A3A">
            <w:pPr>
              <w:pStyle w:val="Tabellenberschrift"/>
              <w:spacing w:before="0" w:after="0" w:line="276" w:lineRule="auto"/>
              <w:rPr>
                <w:szCs w:val="18"/>
              </w:rPr>
            </w:pPr>
            <w:r w:rsidRPr="009C06D4">
              <w:rPr>
                <w:szCs w:val="18"/>
              </w:rPr>
              <w:t>Filename</w:t>
            </w:r>
          </w:p>
        </w:tc>
        <w:tc>
          <w:tcPr>
            <w:tcW w:w="7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821637B" w14:textId="7189CCE2" w:rsidR="00B33F70" w:rsidRPr="009C06D4" w:rsidRDefault="00B05C63" w:rsidP="000F6A3A">
            <w:pPr>
              <w:pStyle w:val="TableText"/>
              <w:spacing w:before="0" w:after="0" w:line="276" w:lineRule="auto"/>
              <w:rPr>
                <w:szCs w:val="18"/>
              </w:rPr>
            </w:pPr>
            <w:r w:rsidRPr="009C06D4">
              <w:t xml:space="preserve">DEV-0044614 </w:t>
            </w:r>
            <w:r w:rsidR="00B33F70" w:rsidRPr="009C06D4">
              <w:rPr>
                <w:szCs w:val="18"/>
              </w:rPr>
              <w:t>STMN IOS Software Main Application Verification Report [3]</w:t>
            </w:r>
          </w:p>
        </w:tc>
      </w:tr>
    </w:tbl>
    <w:p w14:paraId="62336A0E" w14:textId="77777777" w:rsidR="00B33F70" w:rsidRPr="009C06D4" w:rsidRDefault="00B33F70" w:rsidP="00B33F70">
      <w:pPr>
        <w:pStyle w:val="Heading1"/>
      </w:pPr>
      <w:r w:rsidRPr="009C06D4">
        <w:t>Final Result</w:t>
      </w:r>
    </w:p>
    <w:p w14:paraId="6978749F" w14:textId="77777777" w:rsidR="00B33F70" w:rsidRPr="009C06D4" w:rsidRDefault="00B33F70" w:rsidP="00B33F70">
      <w:pPr>
        <w:rPr>
          <w:rFonts w:eastAsia="Arial" w:cs="Arial"/>
          <w:szCs w:val="22"/>
        </w:rPr>
      </w:pPr>
      <w:r w:rsidRPr="009C06D4">
        <w:rPr>
          <w:rFonts w:eastAsia="Arial" w:cs="Arial"/>
          <w:szCs w:val="22"/>
        </w:rPr>
        <w:t xml:space="preserve">A summary evaluation of all results in the related test report is given by the independent reviewer on the front page of the related test report. The final result is stated at the end of the quality control. </w:t>
      </w:r>
    </w:p>
    <w:p w14:paraId="4D1EFA49" w14:textId="77777777" w:rsidR="00B33F70" w:rsidRPr="009C06D4" w:rsidRDefault="00B33F70" w:rsidP="00B33F70">
      <w:pPr>
        <w:pStyle w:val="ListParagraph"/>
        <w:numPr>
          <w:ilvl w:val="0"/>
          <w:numId w:val="13"/>
        </w:numPr>
        <w:rPr>
          <w:lang w:val="en-US"/>
        </w:rPr>
      </w:pPr>
      <w:r w:rsidRPr="009C06D4">
        <w:rPr>
          <w:lang w:val="en-US"/>
        </w:rPr>
        <w:t>Pass: everything in the report has been passed.</w:t>
      </w:r>
    </w:p>
    <w:p w14:paraId="3874AC65" w14:textId="77777777" w:rsidR="00B33F70" w:rsidRPr="009C06D4" w:rsidRDefault="00B33F70" w:rsidP="00B33F70">
      <w:pPr>
        <w:pStyle w:val="ListParagraph"/>
        <w:numPr>
          <w:ilvl w:val="0"/>
          <w:numId w:val="13"/>
        </w:numPr>
        <w:rPr>
          <w:lang w:val="en-US"/>
        </w:rPr>
      </w:pPr>
      <w:r w:rsidRPr="009C06D4">
        <w:rPr>
          <w:lang w:val="en-US"/>
        </w:rPr>
        <w:t>Fail: one or more test steps failed.</w:t>
      </w:r>
    </w:p>
    <w:p w14:paraId="6F066B6A" w14:textId="77777777" w:rsidR="00B33F70" w:rsidRPr="009C06D4" w:rsidRDefault="00B33F70" w:rsidP="00B33F70">
      <w:r w:rsidRPr="009C06D4">
        <w:rPr>
          <w:rFonts w:eastAsia="Arial" w:cs="Arial"/>
          <w:szCs w:val="22"/>
        </w:rPr>
        <w:t>The reviewer must add their full name (first name or initial and full last name), the date of the review and signature to the report.  The reviewer may sign with initials in case they have been introduced to Straumann Group (e.g. in the work contract or job description).</w:t>
      </w:r>
      <w:r w:rsidRPr="009C06D4">
        <w:br/>
      </w:r>
      <w:r w:rsidRPr="009C06D4">
        <w:br w:type="page"/>
      </w:r>
    </w:p>
    <w:p w14:paraId="6453C1B5" w14:textId="77777777" w:rsidR="00B33F70" w:rsidRPr="009C06D4" w:rsidRDefault="00B33F70" w:rsidP="00B33F70">
      <w:pPr>
        <w:pStyle w:val="Heading1"/>
      </w:pPr>
      <w:r w:rsidRPr="009C06D4">
        <w:lastRenderedPageBreak/>
        <w:t>Test Specifications</w:t>
      </w:r>
    </w:p>
    <w:p w14:paraId="7C3B34DC" w14:textId="77777777" w:rsidR="00B33F70" w:rsidRPr="009C06D4" w:rsidRDefault="00B33F70" w:rsidP="00862A0F">
      <w:pPr>
        <w:pStyle w:val="Heading2"/>
        <w:rPr>
          <w:lang w:val="en-CA"/>
        </w:rPr>
      </w:pPr>
      <w:r w:rsidRPr="009C06D4">
        <w:t>TC01001</w:t>
      </w:r>
      <w:r w:rsidRPr="009C06D4">
        <w:rPr>
          <w:lang w:val="en-CA"/>
        </w:rPr>
        <w:t xml:space="preserve"> – Open the software and perform the 1</w:t>
      </w:r>
      <w:r w:rsidRPr="009C06D4">
        <w:rPr>
          <w:vertAlign w:val="superscript"/>
          <w:lang w:val="en-CA"/>
        </w:rPr>
        <w:t>st</w:t>
      </w:r>
      <w:r w:rsidRPr="009C06D4">
        <w:rPr>
          <w:lang w:val="en-CA"/>
        </w:rPr>
        <w:t xml:space="preserve"> time setup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1"/>
        <w:gridCol w:w="3547"/>
        <w:gridCol w:w="1417"/>
        <w:gridCol w:w="3358"/>
        <w:gridCol w:w="1275"/>
      </w:tblGrid>
      <w:tr w:rsidR="009C06D4" w:rsidRPr="009C06D4" w14:paraId="76ECAA3A" w14:textId="77777777" w:rsidTr="000F6A3A">
        <w:trPr>
          <w:cantSplit/>
          <w:tblHeader/>
        </w:trPr>
        <w:tc>
          <w:tcPr>
            <w:tcW w:w="70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67E2A6"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54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A6E9E32"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60B7BE3A"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358"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099DA7"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275"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FF1B654"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375F1A53" w14:textId="77777777" w:rsidTr="000F6A3A">
        <w:trPr>
          <w:cantSplit/>
          <w:trHeight w:val="984"/>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4B5AB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15E34099"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Re-install the software with a new database.</w:t>
            </w:r>
          </w:p>
          <w:p w14:paraId="4A31F0A4"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Use a touch screen Device during the test.</w:t>
            </w:r>
          </w:p>
          <w:p w14:paraId="78E9B338"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CaresConnect user credential available to the SQA team</w:t>
            </w:r>
          </w:p>
        </w:tc>
        <w:tc>
          <w:tcPr>
            <w:tcW w:w="1417" w:type="dxa"/>
            <w:tcBorders>
              <w:top w:val="single" w:sz="4" w:space="0" w:color="00000A"/>
              <w:left w:val="single" w:sz="4" w:space="0" w:color="00000A"/>
              <w:right w:val="single" w:sz="4" w:space="0" w:color="00000A"/>
            </w:tcBorders>
            <w:shd w:val="clear" w:color="auto" w:fill="FFFFFF" w:themeFill="background1"/>
          </w:tcPr>
          <w:p w14:paraId="388D5DE9"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58832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8ABF19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61C0DFA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1A30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46589C0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Open the</w:t>
            </w:r>
            <w:r w:rsidRPr="009C06D4">
              <w:rPr>
                <w:rFonts w:cs="Arial"/>
                <w:sz w:val="18"/>
                <w:szCs w:val="18"/>
                <w:lang w:eastAsia="en-CA"/>
              </w:rPr>
              <w:t xml:space="preserve"> MS Windows s</w:t>
            </w:r>
            <w:r w:rsidRPr="009C06D4">
              <w:rPr>
                <w:rFonts w:cs="Arial"/>
                <w:sz w:val="18"/>
                <w:szCs w:val="18"/>
                <w:lang w:val="en-CA" w:eastAsia="en-CA"/>
              </w:rPr>
              <w:t>tart menu and search for “Sirios”.</w:t>
            </w:r>
          </w:p>
          <w:p w14:paraId="5065EFB6"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71AA040A" w14:textId="77777777" w:rsidR="00B33F70" w:rsidRPr="009C06D4" w:rsidRDefault="00B33F70" w:rsidP="000F6A3A">
            <w:pPr>
              <w:spacing w:before="60" w:after="60"/>
              <w:rPr>
                <w:rFonts w:cs="Arial"/>
                <w:sz w:val="18"/>
                <w:szCs w:val="18"/>
                <w:lang w:val="en-CA" w:eastAsia="en-CA"/>
              </w:rPr>
            </w:pPr>
            <w:r w:rsidRPr="009C06D4">
              <w:rPr>
                <w:noProof/>
              </w:rPr>
              <w:t xml:space="preserve"> </w:t>
            </w:r>
            <w:r w:rsidRPr="009C06D4">
              <w:rPr>
                <w:rFonts w:cs="Arial"/>
                <w:noProof/>
                <w:sz w:val="18"/>
                <w:szCs w:val="18"/>
                <w:lang w:val="en-CA" w:eastAsia="en-CA"/>
              </w:rPr>
              <w:drawing>
                <wp:inline distT="0" distB="0" distL="0" distR="0" wp14:anchorId="375B9A0F" wp14:editId="027F4750">
                  <wp:extent cx="875652" cy="785004"/>
                  <wp:effectExtent l="0" t="0" r="1270" b="0"/>
                  <wp:docPr id="1431281765"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81765" name="Picture 1" descr="A logo of a company&#10;&#10;AI-generated content may be incorrect."/>
                          <pic:cNvPicPr/>
                        </pic:nvPicPr>
                        <pic:blipFill>
                          <a:blip r:embed="rId10"/>
                          <a:stretch>
                            <a:fillRect/>
                          </a:stretch>
                        </pic:blipFill>
                        <pic:spPr>
                          <a:xfrm>
                            <a:off x="0" y="0"/>
                            <a:ext cx="883421" cy="791968"/>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2269D53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1247F7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03A905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480D6E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5004E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7BD8B28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On the desktop, select the “Straumann SIRIOS” shortcut icon using the touchscreen.</w:t>
            </w:r>
          </w:p>
          <w:p w14:paraId="434525F4"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4ECDDDE0"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29E53332" wp14:editId="67DF6F79">
                  <wp:extent cx="507981" cy="552430"/>
                  <wp:effectExtent l="0" t="0" r="6985" b="635"/>
                  <wp:docPr id="1186383810" name="Picture 1" descr="A green letter s with a blu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3810" name="Picture 1" descr="A green letter s with a blue arrow&#10;&#10;AI-generated content may be incorrect."/>
                          <pic:cNvPicPr/>
                        </pic:nvPicPr>
                        <pic:blipFill>
                          <a:blip r:embed="rId11"/>
                          <a:stretch>
                            <a:fillRect/>
                          </a:stretch>
                        </pic:blipFill>
                        <pic:spPr>
                          <a:xfrm>
                            <a:off x="0" y="0"/>
                            <a:ext cx="507981" cy="552430"/>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4AC5CB3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111EBF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respond to the touchscreen inputs and select the icon.</w:t>
            </w:r>
          </w:p>
          <w:p w14:paraId="4795A37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2ADE6E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55F5642"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C06C3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547" w:type="dxa"/>
            <w:tcBorders>
              <w:left w:val="single" w:sz="4" w:space="0" w:color="00000A"/>
              <w:right w:val="single" w:sz="4" w:space="0" w:color="00000A"/>
            </w:tcBorders>
            <w:shd w:val="clear" w:color="auto" w:fill="FFFFFF" w:themeFill="background1"/>
            <w:tcMar>
              <w:left w:w="103" w:type="dxa"/>
            </w:tcMar>
          </w:tcPr>
          <w:p w14:paraId="2A03C11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click and start the software using the touchscreen.</w:t>
            </w:r>
          </w:p>
          <w:p w14:paraId="6D142E2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Check if the splash Screen is displayed in compliance with the marketing branding guidelines as below:</w:t>
            </w:r>
          </w:p>
          <w:p w14:paraId="3A3C80D7"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1D2311CD" wp14:editId="656E94E6">
                  <wp:extent cx="1960473" cy="1397483"/>
                  <wp:effectExtent l="0" t="0" r="1905" b="0"/>
                  <wp:docPr id="21467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204" cy="1400143"/>
                          </a:xfrm>
                          <a:prstGeom prst="rect">
                            <a:avLst/>
                          </a:prstGeom>
                        </pic:spPr>
                      </pic:pic>
                    </a:graphicData>
                  </a:graphic>
                </wp:inline>
              </w:drawing>
            </w:r>
          </w:p>
        </w:tc>
        <w:tc>
          <w:tcPr>
            <w:tcW w:w="1417" w:type="dxa"/>
            <w:tcBorders>
              <w:left w:val="single" w:sz="4" w:space="0" w:color="00000A"/>
              <w:right w:val="single" w:sz="4" w:space="0" w:color="00000A"/>
            </w:tcBorders>
            <w:shd w:val="clear" w:color="auto" w:fill="FFFFFF" w:themeFill="background1"/>
          </w:tcPr>
          <w:p w14:paraId="3E2781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CA9DE8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the Splash Screen shall be displayed and includes the following elements:</w:t>
            </w:r>
          </w:p>
          <w:p w14:paraId="6BCA757F"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The text "Straumann"</w:t>
            </w:r>
            <w:r w:rsidRPr="009C06D4">
              <w:rPr>
                <w:rFonts w:eastAsia="Times New Roman" w:cs="Arial"/>
                <w:sz w:val="18"/>
                <w:szCs w:val="18"/>
                <w:lang w:val="en-US" w:eastAsia="en-CA"/>
              </w:rPr>
              <w:t>SIRIOS™️</w:t>
            </w:r>
            <w:r w:rsidRPr="009C06D4">
              <w:rPr>
                <w:rFonts w:eastAsia="Times New Roman" w:cs="Arial"/>
                <w:sz w:val="18"/>
                <w:szCs w:val="18"/>
                <w:lang w:val="en-CA" w:eastAsia="en-CA"/>
              </w:rPr>
              <w:t>"</w:t>
            </w:r>
          </w:p>
          <w:p w14:paraId="510A7987"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The loading bar using green color.</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E51B9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37ECBD9"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7CC7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lastRenderedPageBreak/>
              <w:t>4</w:t>
            </w:r>
          </w:p>
        </w:tc>
        <w:tc>
          <w:tcPr>
            <w:tcW w:w="3547" w:type="dxa"/>
            <w:tcBorders>
              <w:left w:val="single" w:sz="4" w:space="0" w:color="00000A"/>
              <w:right w:val="single" w:sz="4" w:space="0" w:color="00000A"/>
            </w:tcBorders>
            <w:shd w:val="clear" w:color="auto" w:fill="FFFFFF" w:themeFill="background1"/>
            <w:tcMar>
              <w:left w:w="103" w:type="dxa"/>
            </w:tcMar>
          </w:tcPr>
          <w:p w14:paraId="0EFEECD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Perform all the steps of the 1st time setup using the touchscreen.</w:t>
            </w:r>
          </w:p>
        </w:tc>
        <w:tc>
          <w:tcPr>
            <w:tcW w:w="1417" w:type="dxa"/>
            <w:tcBorders>
              <w:left w:val="single" w:sz="4" w:space="0" w:color="00000A"/>
              <w:right w:val="single" w:sz="4" w:space="0" w:color="00000A"/>
            </w:tcBorders>
            <w:shd w:val="clear" w:color="auto" w:fill="FFFFFF" w:themeFill="background1"/>
          </w:tcPr>
          <w:p w14:paraId="64D1D9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189C12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and the 1st time setup shall guide the user to:</w:t>
            </w:r>
          </w:p>
          <w:p w14:paraId="7CC3C3C4"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the Clinic information.</w:t>
            </w:r>
          </w:p>
          <w:p w14:paraId="7D3A24CB"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up the Cares Connect access.</w:t>
            </w:r>
          </w:p>
          <w:p w14:paraId="3AA283D8"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Create a dentist account</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8D84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173C760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5F47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547" w:type="dxa"/>
            <w:tcBorders>
              <w:left w:val="single" w:sz="4" w:space="0" w:color="00000A"/>
              <w:right w:val="single" w:sz="4" w:space="0" w:color="00000A"/>
            </w:tcBorders>
            <w:shd w:val="clear" w:color="auto" w:fill="FFFFFF" w:themeFill="background1"/>
            <w:tcMar>
              <w:left w:w="103" w:type="dxa"/>
            </w:tcMar>
          </w:tcPr>
          <w:p w14:paraId="7C51988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Go to the login page, and log in using the touchscreen.</w:t>
            </w:r>
          </w:p>
        </w:tc>
        <w:tc>
          <w:tcPr>
            <w:tcW w:w="1417" w:type="dxa"/>
            <w:tcBorders>
              <w:left w:val="single" w:sz="4" w:space="0" w:color="00000A"/>
              <w:right w:val="single" w:sz="4" w:space="0" w:color="00000A"/>
            </w:tcBorders>
            <w:shd w:val="clear" w:color="auto" w:fill="FFFFFF" w:themeFill="background1"/>
          </w:tcPr>
          <w:p w14:paraId="61562B5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1C9ABCE" w14:textId="77777777" w:rsidR="00B33F70" w:rsidRPr="009C06D4" w:rsidRDefault="00B33F70" w:rsidP="000F6A3A">
            <w:pPr>
              <w:spacing w:before="60" w:after="60" w:line="252" w:lineRule="atLeast"/>
              <w:rPr>
                <w:rFonts w:cs="Arial"/>
                <w:sz w:val="18"/>
                <w:szCs w:val="18"/>
                <w:lang w:val="en-CA" w:eastAsia="en-CA"/>
              </w:rPr>
            </w:pPr>
            <w:r w:rsidRPr="009C06D4">
              <w:rPr>
                <w:rFonts w:cs="Arial"/>
                <w:sz w:val="18"/>
                <w:szCs w:val="18"/>
                <w:lang w:val="en-CA" w:eastAsia="en-CA"/>
              </w:rPr>
              <w:t>The login page shall feature the user that was created, and the login shall occur thought touchscreen inputs.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0D0D9B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46DD5DE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8C7D5" w14:textId="77777777" w:rsidR="00B33F70" w:rsidRPr="009C06D4" w:rsidRDefault="00B33F70" w:rsidP="000F6A3A">
            <w:pPr>
              <w:rPr>
                <w:sz w:val="18"/>
                <w:szCs w:val="18"/>
                <w:lang w:val="en-CA" w:eastAsia="en-CA"/>
              </w:rPr>
            </w:pPr>
            <w:r w:rsidRPr="009C06D4">
              <w:rPr>
                <w:sz w:val="18"/>
                <w:szCs w:val="18"/>
                <w:lang w:val="en-CA" w:eastAsia="en-CA"/>
              </w:rPr>
              <w:t>6</w:t>
            </w:r>
          </w:p>
        </w:tc>
        <w:tc>
          <w:tcPr>
            <w:tcW w:w="3547" w:type="dxa"/>
            <w:tcBorders>
              <w:left w:val="single" w:sz="4" w:space="0" w:color="00000A"/>
              <w:right w:val="single" w:sz="4" w:space="0" w:color="00000A"/>
            </w:tcBorders>
            <w:shd w:val="clear" w:color="auto" w:fill="FFFFFF" w:themeFill="background1"/>
            <w:tcMar>
              <w:left w:w="103" w:type="dxa"/>
            </w:tcMar>
          </w:tcPr>
          <w:p w14:paraId="6B66EF52" w14:textId="77777777" w:rsidR="00B33F70" w:rsidRPr="009C06D4" w:rsidRDefault="00B33F70" w:rsidP="000F6A3A">
            <w:pPr>
              <w:keepNext/>
              <w:keepLines/>
              <w:spacing w:before="60" w:after="60" w:line="252" w:lineRule="atLeast"/>
              <w:textAlignment w:val="baseline"/>
              <w:rPr>
                <w:rFonts w:cs="Arial"/>
                <w:sz w:val="18"/>
                <w:szCs w:val="18"/>
                <w:lang w:val="en-CA" w:eastAsia="en-CA"/>
              </w:rPr>
            </w:pPr>
            <w:r w:rsidRPr="009C06D4">
              <w:rPr>
                <w:rFonts w:cs="Arial"/>
                <w:sz w:val="18"/>
                <w:szCs w:val="18"/>
                <w:lang w:val="en-CA" w:eastAsia="en-CA"/>
              </w:rPr>
              <w:t>Using the touchscreen, on the window bar of the software, perform the following actions:</w:t>
            </w:r>
          </w:p>
          <w:p w14:paraId="66F81EC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Restore and slide the window to the left, then to the right.</w:t>
            </w:r>
          </w:p>
          <w:p w14:paraId="57C20AE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Maximize the window.</w:t>
            </w:r>
          </w:p>
          <w:p w14:paraId="4A29A38D"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Minimize the window.</w:t>
            </w:r>
          </w:p>
          <w:p w14:paraId="3A742B52"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 xml:space="preserve">Click on </w:t>
            </w:r>
            <w:r w:rsidRPr="009C06D4">
              <w:rPr>
                <w:rFonts w:eastAsia="Times New Roman" w:cs="Arial"/>
                <w:b/>
                <w:bCs/>
                <w:sz w:val="18"/>
                <w:szCs w:val="18"/>
                <w:lang w:val="en-CA" w:eastAsia="en-CA"/>
              </w:rPr>
              <w:t>Exit</w:t>
            </w:r>
            <w:r w:rsidRPr="009C06D4">
              <w:rPr>
                <w:rFonts w:eastAsia="Times New Roman" w:cs="Arial"/>
                <w:sz w:val="18"/>
                <w:szCs w:val="18"/>
                <w:lang w:val="en-CA" w:eastAsia="en-CA"/>
              </w:rPr>
              <w:t xml:space="preserve"> and shut down the software.</w:t>
            </w:r>
          </w:p>
        </w:tc>
        <w:tc>
          <w:tcPr>
            <w:tcW w:w="1417" w:type="dxa"/>
            <w:tcBorders>
              <w:left w:val="single" w:sz="4" w:space="0" w:color="00000A"/>
              <w:right w:val="single" w:sz="4" w:space="0" w:color="00000A"/>
            </w:tcBorders>
            <w:shd w:val="clear" w:color="auto" w:fill="FFFFFF" w:themeFill="background1"/>
          </w:tcPr>
          <w:p w14:paraId="15AEAD2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6894_006,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34714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w:t>
            </w:r>
          </w:p>
          <w:p w14:paraId="1BEA83A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window bar of the software shall allow the software to be minimized, maximized.</w:t>
            </w:r>
          </w:p>
          <w:p w14:paraId="0EC9E68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be shut down from the main window.</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29E883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bl>
    <w:p w14:paraId="35686DB7" w14:textId="77777777" w:rsidR="00B33F70" w:rsidRPr="009C06D4" w:rsidRDefault="00B33F70" w:rsidP="00B33F70"/>
    <w:p w14:paraId="0245D68F" w14:textId="77777777" w:rsidR="00B33F70" w:rsidRPr="009C06D4" w:rsidRDefault="00B33F70" w:rsidP="00B33F70">
      <w:pPr>
        <w:pStyle w:val="Heading2"/>
        <w:rPr>
          <w:lang w:val="en-CA"/>
        </w:rPr>
      </w:pPr>
      <w:r w:rsidRPr="009C06D4">
        <w:rPr>
          <w:lang w:val="en-CA"/>
        </w:rPr>
        <w:t xml:space="preserve">TC01002 – </w:t>
      </w:r>
      <w:r w:rsidRPr="009C06D4">
        <w:t>Scan</w:t>
      </w:r>
      <w:r w:rsidRPr="009C06D4">
        <w:rPr>
          <w:lang w:val="en-CA"/>
        </w:rPr>
        <w:t xml:space="preserve"> Workflow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49"/>
        <w:gridCol w:w="3499"/>
        <w:gridCol w:w="1417"/>
        <w:gridCol w:w="3261"/>
        <w:gridCol w:w="1372"/>
      </w:tblGrid>
      <w:tr w:rsidR="009C06D4" w:rsidRPr="009C06D4" w14:paraId="3BBAD36F" w14:textId="77777777" w:rsidTr="006F0AD3">
        <w:trPr>
          <w:cantSplit/>
          <w:tblHeader/>
        </w:trPr>
        <w:tc>
          <w:tcPr>
            <w:tcW w:w="74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C44CD97"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49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90090E"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EB8177B"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26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769A8C4"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37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7C544D"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7356B902" w14:textId="77777777" w:rsidTr="006F0AD3">
        <w:trPr>
          <w:cantSplit/>
          <w:trHeight w:val="984"/>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4E0B6A"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Setup</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2189C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 xml:space="preserve">The case </w:t>
            </w:r>
            <w:proofErr w:type="gramStart"/>
            <w:r w:rsidRPr="009C06D4">
              <w:rPr>
                <w:rFonts w:cs="Arial"/>
                <w:i/>
                <w:iCs/>
                <w:sz w:val="18"/>
                <w:szCs w:val="18"/>
                <w:lang w:val="en-CA" w:eastAsia="en-CA"/>
              </w:rPr>
              <w:t>has to</w:t>
            </w:r>
            <w:proofErr w:type="gramEnd"/>
            <w:r w:rsidRPr="009C06D4">
              <w:rPr>
                <w:rFonts w:cs="Arial"/>
                <w:i/>
                <w:iCs/>
                <w:sz w:val="18"/>
                <w:szCs w:val="18"/>
                <w:lang w:val="en-CA" w:eastAsia="en-CA"/>
              </w:rPr>
              <w:t xml:space="preserve"> be performed using the touch screen</w:t>
            </w:r>
          </w:p>
          <w:p w14:paraId="55490B8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with one scan body. And go to the scan step.</w:t>
            </w:r>
          </w:p>
          <w:p w14:paraId="6E4B6B24" w14:textId="77777777" w:rsidR="00B33F70" w:rsidRPr="009C06D4" w:rsidRDefault="00B33F70" w:rsidP="000F6A3A">
            <w:pPr>
              <w:spacing w:before="60" w:after="60"/>
              <w:rPr>
                <w:rFonts w:cs="Arial"/>
                <w:i/>
                <w:sz w:val="18"/>
                <w:szCs w:val="18"/>
                <w:lang w:val="en-CA" w:eastAsia="en-CA"/>
              </w:rPr>
            </w:pPr>
            <w:r w:rsidRPr="009C06D4">
              <w:rPr>
                <w:rFonts w:cs="Arial"/>
                <w:i/>
                <w:iCs/>
                <w:sz w:val="18"/>
                <w:szCs w:val="18"/>
                <w:lang w:val="en-CA" w:eastAsia="en-CA"/>
              </w:rPr>
              <w:t>Use a model with the scan body on the corresponding teeth.</w:t>
            </w:r>
          </w:p>
        </w:tc>
        <w:tc>
          <w:tcPr>
            <w:tcW w:w="1417" w:type="dxa"/>
            <w:tcBorders>
              <w:top w:val="single" w:sz="4" w:space="0" w:color="00000A"/>
              <w:left w:val="single" w:sz="4" w:space="0" w:color="00000A"/>
              <w:right w:val="single" w:sz="4" w:space="0" w:color="00000A"/>
            </w:tcBorders>
            <w:shd w:val="clear" w:color="auto" w:fill="FFFFFF" w:themeFill="background1"/>
          </w:tcPr>
          <w:p w14:paraId="5E5A3A04"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67081B2"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52C6620"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r>
      <w:tr w:rsidR="009C06D4" w:rsidRPr="009C06D4" w14:paraId="768BE4BF"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0464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0089EC3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Scan the lower arch.</w:t>
            </w:r>
          </w:p>
          <w:p w14:paraId="4637E3E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zoom, rotate and pan the preview mesh.</w:t>
            </w:r>
          </w:p>
        </w:tc>
        <w:tc>
          <w:tcPr>
            <w:tcW w:w="1417" w:type="dxa"/>
            <w:tcBorders>
              <w:top w:val="single" w:sz="4" w:space="0" w:color="00000A"/>
              <w:left w:val="single" w:sz="4" w:space="0" w:color="00000A"/>
              <w:right w:val="single" w:sz="4" w:space="0" w:color="00000A"/>
            </w:tcBorders>
            <w:shd w:val="clear" w:color="auto" w:fill="FFFFFF" w:themeFill="background1"/>
          </w:tcPr>
          <w:p w14:paraId="692FF52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FDCE0B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rotate and pan the preview mesh.</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596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167C984D"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D3665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C09709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touch the scan 3D view.</w:t>
            </w:r>
          </w:p>
        </w:tc>
        <w:tc>
          <w:tcPr>
            <w:tcW w:w="1417" w:type="dxa"/>
            <w:tcBorders>
              <w:top w:val="single" w:sz="4" w:space="0" w:color="00000A"/>
              <w:left w:val="single" w:sz="4" w:space="0" w:color="00000A"/>
              <w:right w:val="single" w:sz="4" w:space="0" w:color="00000A"/>
            </w:tcBorders>
            <w:shd w:val="clear" w:color="auto" w:fill="FFFFFF" w:themeFill="background1"/>
          </w:tcPr>
          <w:p w14:paraId="3130529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5DDB55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reset the preview mesh to centered position and the default zoom level.</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5818FF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78E002EE"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EB83D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A2D759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Scan the upper and Bite, proceed to the review step. </w:t>
            </w:r>
          </w:p>
          <w:p w14:paraId="5D06162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On Display option, use the sliders to show/hide the lower and upper arch. </w:t>
            </w:r>
          </w:p>
          <w:p w14:paraId="4D8D85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Turn on the monochrome mode.</w:t>
            </w:r>
          </w:p>
        </w:tc>
        <w:tc>
          <w:tcPr>
            <w:tcW w:w="1417" w:type="dxa"/>
            <w:tcBorders>
              <w:top w:val="single" w:sz="4" w:space="0" w:color="00000A"/>
              <w:left w:val="single" w:sz="4" w:space="0" w:color="00000A"/>
              <w:right w:val="single" w:sz="4" w:space="0" w:color="00000A"/>
            </w:tcBorders>
            <w:shd w:val="clear" w:color="auto" w:fill="FFFFFF" w:themeFill="background1"/>
          </w:tcPr>
          <w:p w14:paraId="4951FD6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74528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user can show/hide the lower and upper arch. </w:t>
            </w:r>
          </w:p>
          <w:p w14:paraId="2E8E0E2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model is on monochrome.</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AC0FE1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 </w:t>
            </w:r>
          </w:p>
        </w:tc>
      </w:tr>
      <w:tr w:rsidR="009C06D4" w:rsidRPr="009C06D4" w14:paraId="63574A53"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DD511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4</w:t>
            </w:r>
          </w:p>
        </w:tc>
        <w:tc>
          <w:tcPr>
            <w:tcW w:w="34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97D61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open the Tooth tagging toolkit and assign the scan body.</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5A0BE2A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50211E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validate the implants with the scan body.</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B76B05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w:t>
            </w:r>
          </w:p>
        </w:tc>
      </w:tr>
      <w:tr w:rsidR="009C06D4" w:rsidRPr="009C06D4" w14:paraId="171A9398"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CB3AC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5D99C77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Proceed to export view, zoom and rotate the preview mesh of lower, upper and occlusion scan.</w:t>
            </w:r>
          </w:p>
        </w:tc>
        <w:tc>
          <w:tcPr>
            <w:tcW w:w="1417" w:type="dxa"/>
            <w:tcBorders>
              <w:top w:val="single" w:sz="4" w:space="0" w:color="00000A"/>
              <w:left w:val="single" w:sz="4" w:space="0" w:color="00000A"/>
              <w:right w:val="single" w:sz="4" w:space="0" w:color="00000A"/>
            </w:tcBorders>
            <w:shd w:val="clear" w:color="auto" w:fill="FFFFFF" w:themeFill="background1"/>
          </w:tcPr>
          <w:p w14:paraId="6F8619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6973F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and rotate the preview scan.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6C26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719CFC5E" w14:textId="77777777" w:rsidR="00B33F70" w:rsidRPr="009C06D4" w:rsidRDefault="00B33F70" w:rsidP="00B33F70"/>
    <w:p w14:paraId="2E8A8D4C" w14:textId="77777777" w:rsidR="00B33F70" w:rsidRPr="009C06D4" w:rsidRDefault="00B33F70" w:rsidP="00B33F70">
      <w:pPr>
        <w:pStyle w:val="Heading2"/>
      </w:pPr>
      <w:r w:rsidRPr="009C06D4">
        <w:t xml:space="preserve">TC01003 </w:t>
      </w:r>
      <w:r w:rsidRPr="009C06D4">
        <w:rPr>
          <w:lang w:val="en-CA"/>
        </w:rPr>
        <w:t>–</w:t>
      </w:r>
      <w:r w:rsidRPr="009C06D4">
        <w:t xml:space="preserve"> Authorized Scanners </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496"/>
        <w:gridCol w:w="1276"/>
        <w:gridCol w:w="3382"/>
        <w:gridCol w:w="1392"/>
      </w:tblGrid>
      <w:tr w:rsidR="009C06D4" w:rsidRPr="009C06D4" w14:paraId="630D9D71"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45B6CD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49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26BFC02"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27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3AF8229"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38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F2149E5"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1C985B"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37B89158"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DF5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496" w:type="dxa"/>
            <w:tcBorders>
              <w:top w:val="single" w:sz="4" w:space="0" w:color="00000A"/>
              <w:left w:val="single" w:sz="4" w:space="0" w:color="00000A"/>
              <w:right w:val="single" w:sz="4" w:space="0" w:color="00000A"/>
            </w:tcBorders>
            <w:shd w:val="clear" w:color="auto" w:fill="FFFFFF" w:themeFill="background1"/>
            <w:tcMar>
              <w:left w:w="103" w:type="dxa"/>
            </w:tcMar>
          </w:tcPr>
          <w:p w14:paraId="5BA7EBA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 xml:space="preserve">One compatible scanner (Straumann branded) and one non-compatible scanner (Allied Star branded). </w:t>
            </w:r>
          </w:p>
          <w:p w14:paraId="540964A0"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or a quick scan and proceed to the scan step.</w:t>
            </w:r>
          </w:p>
        </w:tc>
        <w:tc>
          <w:tcPr>
            <w:tcW w:w="1276" w:type="dxa"/>
            <w:tcBorders>
              <w:top w:val="single" w:sz="4" w:space="0" w:color="00000A"/>
              <w:left w:val="single" w:sz="4" w:space="0" w:color="00000A"/>
              <w:right w:val="single" w:sz="4" w:space="0" w:color="00000A"/>
            </w:tcBorders>
            <w:shd w:val="clear" w:color="auto" w:fill="FFFFFF" w:themeFill="background1"/>
          </w:tcPr>
          <w:p w14:paraId="076635FB"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7318837"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43A25D"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4BA3284B"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CA25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FDD382C" w14:textId="77777777" w:rsidR="00B33F70" w:rsidRPr="009C06D4" w:rsidRDefault="00B33F70" w:rsidP="000F6A3A">
            <w:pPr>
              <w:spacing w:before="60" w:after="60"/>
              <w:rPr>
                <w:rFonts w:cs="Arial"/>
                <w:i/>
                <w:sz w:val="18"/>
                <w:szCs w:val="18"/>
                <w:lang w:eastAsia="en-CA"/>
              </w:rPr>
            </w:pPr>
            <w:r w:rsidRPr="009C06D4">
              <w:rPr>
                <w:rFonts w:cs="Arial"/>
                <w:sz w:val="18"/>
                <w:szCs w:val="18"/>
                <w:lang w:eastAsia="en-CA"/>
              </w:rPr>
              <w:t>From the scanner list, connect to a non-compatible scanner.</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64C0FC4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A99FE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scanner shall not be connected,</w:t>
            </w:r>
          </w:p>
          <w:p w14:paraId="60BD2AF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A warning message shall inform that the scanner is not compatible.</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25DD2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678E5883"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4DA56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6CE55CD"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From the scanner list, connect a compatible scanner</w:t>
            </w:r>
            <w:r w:rsidRPr="009C06D4">
              <w:rPr>
                <w:rFonts w:cs="Arial"/>
                <w:iCs/>
                <w:sz w:val="18"/>
                <w:szCs w:val="18"/>
                <w:lang w:val="en-CA" w:eastAsia="en-CA"/>
              </w:rPr>
              <w:t>.</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24BE71F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926D81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scanner shall be connected.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3BB4A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r w:rsidR="009C06D4" w:rsidRPr="009C06D4" w14:paraId="6E8FCDA4"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E67E5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3</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78AC1C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Perform a scan of lower, upper and bite.</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0137C8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0B2A5A"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scans shall be completed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B64A160"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1DD110C1" w14:textId="77777777" w:rsidR="00B33F70" w:rsidRPr="009C06D4" w:rsidRDefault="00B33F70" w:rsidP="00B33F70"/>
    <w:p w14:paraId="787C7F78" w14:textId="77777777" w:rsidR="00B33F70" w:rsidRPr="009C06D4" w:rsidRDefault="00B33F70" w:rsidP="00B33F70">
      <w:pPr>
        <w:pStyle w:val="Heading2"/>
      </w:pPr>
      <w:r w:rsidRPr="009C06D4">
        <w:t>TC01004 – Display the software’s build version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322"/>
        <w:gridCol w:w="1312"/>
        <w:gridCol w:w="3520"/>
        <w:gridCol w:w="1392"/>
      </w:tblGrid>
      <w:tr w:rsidR="009C06D4" w:rsidRPr="009C06D4" w14:paraId="52886D79"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B332A1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32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4E35667"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31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768C47"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520"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EF057FC"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56C305E"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569056A9"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DCA76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322" w:type="dxa"/>
            <w:tcBorders>
              <w:top w:val="single" w:sz="4" w:space="0" w:color="00000A"/>
              <w:left w:val="single" w:sz="4" w:space="0" w:color="00000A"/>
              <w:right w:val="single" w:sz="4" w:space="0" w:color="00000A"/>
            </w:tcBorders>
            <w:shd w:val="clear" w:color="auto" w:fill="FFFFFF" w:themeFill="background1"/>
            <w:tcMar>
              <w:left w:w="103" w:type="dxa"/>
            </w:tcMar>
          </w:tcPr>
          <w:p w14:paraId="6A0E07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12" w:type="dxa"/>
            <w:tcBorders>
              <w:top w:val="single" w:sz="4" w:space="0" w:color="00000A"/>
              <w:left w:val="single" w:sz="4" w:space="0" w:color="00000A"/>
              <w:right w:val="single" w:sz="4" w:space="0" w:color="00000A"/>
            </w:tcBorders>
            <w:shd w:val="clear" w:color="auto" w:fill="FFFFFF" w:themeFill="background1"/>
          </w:tcPr>
          <w:p w14:paraId="374A91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CD35DF"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9880C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250C7AD6"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59767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22DB12"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Open Straumann IOS.</w:t>
            </w:r>
          </w:p>
          <w:p w14:paraId="353B1695" w14:textId="77777777" w:rsidR="00B33F70" w:rsidRPr="009C06D4" w:rsidRDefault="00B33F70" w:rsidP="000F6A3A">
            <w:pPr>
              <w:spacing w:before="60" w:after="60"/>
              <w:rPr>
                <w:rFonts w:cs="Arial"/>
                <w:iCs/>
                <w:sz w:val="18"/>
                <w:szCs w:val="18"/>
                <w:lang w:eastAsia="en-CA"/>
              </w:rPr>
            </w:pPr>
            <w:r w:rsidRPr="009C06D4">
              <w:rPr>
                <w:rFonts w:cs="Arial"/>
                <w:iCs/>
                <w:sz w:val="18"/>
                <w:szCs w:val="18"/>
                <w:lang w:eastAsia="en-CA"/>
              </w:rPr>
              <w:t xml:space="preserve">Go to </w:t>
            </w:r>
            <w:r w:rsidRPr="009C06D4">
              <w:rPr>
                <w:rFonts w:cs="Arial"/>
                <w:b/>
                <w:bCs/>
                <w:iCs/>
                <w:sz w:val="18"/>
                <w:szCs w:val="18"/>
                <w:lang w:eastAsia="en-CA"/>
              </w:rPr>
              <w:t>Options</w:t>
            </w:r>
            <w:r w:rsidRPr="009C06D4">
              <w:rPr>
                <w:rFonts w:cs="Arial"/>
                <w:iCs/>
                <w:sz w:val="18"/>
                <w:szCs w:val="18"/>
                <w:lang w:eastAsia="en-CA"/>
              </w:rPr>
              <w:t xml:space="preserve"> &gt; </w:t>
            </w:r>
            <w:r w:rsidRPr="009C06D4">
              <w:rPr>
                <w:rFonts w:cs="Arial"/>
                <w:b/>
                <w:bCs/>
                <w:iCs/>
                <w:sz w:val="18"/>
                <w:szCs w:val="18"/>
                <w:lang w:eastAsia="en-CA"/>
              </w:rPr>
              <w:t>About</w:t>
            </w:r>
            <w:r w:rsidRPr="009C06D4">
              <w:rPr>
                <w:rFonts w:cs="Arial"/>
                <w:iCs/>
                <w:sz w:val="18"/>
                <w:szCs w:val="18"/>
                <w:lang w:eastAsia="en-CA"/>
              </w:rPr>
              <w:t>.</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36DE3230" w14:textId="77777777" w:rsidR="00B33F70" w:rsidRPr="009C06D4" w:rsidRDefault="00B33F70" w:rsidP="000F6A3A">
            <w:pPr>
              <w:spacing w:before="60" w:after="60"/>
              <w:rPr>
                <w:rFonts w:cs="Arial"/>
                <w:sz w:val="18"/>
                <w:szCs w:val="18"/>
                <w:highlight w:val="yellow"/>
                <w:lang w:val="en-CA" w:eastAsia="en-CA"/>
              </w:rPr>
            </w:pPr>
            <w:r w:rsidRPr="009C06D4">
              <w:rPr>
                <w:rFonts w:cs="Arial"/>
                <w:sz w:val="18"/>
                <w:szCs w:val="18"/>
                <w:lang w:eastAsia="en-CA"/>
              </w:rPr>
              <w:t>6894_001</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538300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software’s build version is displayed in the format </w:t>
            </w:r>
            <w:proofErr w:type="spellStart"/>
            <w:r w:rsidRPr="009C06D4">
              <w:rPr>
                <w:rFonts w:cs="Arial"/>
                <w:sz w:val="18"/>
                <w:szCs w:val="18"/>
                <w:lang w:val="en-CA" w:eastAsia="en-CA"/>
              </w:rPr>
              <w:t>x.x.x.xxxx</w:t>
            </w:r>
            <w:proofErr w:type="spellEnd"/>
          </w:p>
          <w:p w14:paraId="57977F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number’s first 2 digits shall follow Allied star's requirement (1.0). </w:t>
            </w:r>
          </w:p>
          <w:p w14:paraId="6A03D84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3rd and 4th digits shall be incremented as per the design and development process.</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08CCFC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0B132FA"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D120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D0615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On the Windows task bar, show the hidden icons.</w:t>
            </w:r>
          </w:p>
          <w:p w14:paraId="1C342CB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Hover the Straumann IOS server icon.</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8A338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6894_008</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8AEE0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tooltip is indicating the software’s build version in the format </w:t>
            </w:r>
            <w:proofErr w:type="spellStart"/>
            <w:r w:rsidRPr="009C06D4">
              <w:rPr>
                <w:rFonts w:cs="Arial"/>
                <w:sz w:val="18"/>
                <w:szCs w:val="18"/>
                <w:lang w:val="en-CA" w:eastAsia="en-CA"/>
              </w:rPr>
              <w:t>x.x.x.xxxx</w:t>
            </w:r>
            <w:proofErr w:type="spellEnd"/>
            <w:r w:rsidRPr="009C06D4">
              <w:rPr>
                <w:rFonts w:cs="Arial"/>
                <w:sz w:val="18"/>
                <w:szCs w:val="18"/>
                <w:lang w:val="en-CA" w:eastAsia="en-CA"/>
              </w:rPr>
              <w:t>.</w:t>
            </w:r>
          </w:p>
          <w:p w14:paraId="77F3ED9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displayed version matches the software version from the previous step.</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3EFC6F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bl>
    <w:p w14:paraId="28FD3F3E" w14:textId="77777777" w:rsidR="00B33F70" w:rsidRPr="009C06D4" w:rsidRDefault="00B33F70" w:rsidP="00B33F70"/>
    <w:p w14:paraId="166FFDA0" w14:textId="77777777" w:rsidR="00B33F70" w:rsidRPr="009C06D4" w:rsidRDefault="00B33F70" w:rsidP="00B33F70">
      <w:r w:rsidRPr="009C06D4">
        <w:br w:type="page"/>
      </w:r>
    </w:p>
    <w:p w14:paraId="6161A8C5" w14:textId="77777777" w:rsidR="00B33F70" w:rsidRPr="009C06D4" w:rsidRDefault="00B33F70" w:rsidP="00B33F70">
      <w:pPr>
        <w:pStyle w:val="Heading1"/>
        <w:pageBreakBefore/>
      </w:pPr>
      <w:r w:rsidRPr="009C06D4">
        <w:lastRenderedPageBreak/>
        <w:t>Referenced Documents</w:t>
      </w:r>
    </w:p>
    <w:p w14:paraId="7A947441" w14:textId="655AB1DE" w:rsidR="00B33F70" w:rsidRPr="009C06D4" w:rsidRDefault="00B05C63" w:rsidP="00B33F70">
      <w:pPr>
        <w:numPr>
          <w:ilvl w:val="0"/>
          <w:numId w:val="11"/>
        </w:numPr>
        <w:spacing w:line="276" w:lineRule="auto"/>
        <w:rPr>
          <w:lang w:val="en-CA"/>
        </w:rPr>
      </w:pPr>
      <w:bookmarkStart w:id="2" w:name="_Ref189656876"/>
      <w:r w:rsidRPr="009C06D4">
        <w:t xml:space="preserve">DEV-0044555 </w:t>
      </w:r>
      <w:r w:rsidR="00B33F70" w:rsidRPr="009C06D4">
        <w:rPr>
          <w:lang w:val="en-CA"/>
        </w:rPr>
        <w:t xml:space="preserve">STRMN IOS Software Product Requirements Specification </w:t>
      </w:r>
      <w:bookmarkEnd w:id="2"/>
      <w:r w:rsidRPr="009C06D4">
        <w:rPr>
          <w:lang w:val="en-CA"/>
        </w:rPr>
        <w:t>Rev 7</w:t>
      </w:r>
    </w:p>
    <w:p w14:paraId="2C3CCC50" w14:textId="7DFB3833" w:rsidR="00B33F70" w:rsidRPr="009C06D4" w:rsidRDefault="00B05C63" w:rsidP="00B33F70">
      <w:pPr>
        <w:numPr>
          <w:ilvl w:val="0"/>
          <w:numId w:val="11"/>
        </w:numPr>
        <w:spacing w:line="276" w:lineRule="auto"/>
        <w:rPr>
          <w:lang w:val="en-CA"/>
        </w:rPr>
      </w:pPr>
      <w:r w:rsidRPr="009C06D4">
        <w:rPr>
          <w:lang w:val="en-CA"/>
        </w:rPr>
        <w:t xml:space="preserve">DEV-0044559 </w:t>
      </w:r>
      <w:r w:rsidR="00B33F70" w:rsidRPr="009C06D4">
        <w:rPr>
          <w:lang w:val="en-CA"/>
        </w:rPr>
        <w:t xml:space="preserve">STMN IOS SDD - Main application </w:t>
      </w:r>
      <w:r w:rsidRPr="009C06D4">
        <w:rPr>
          <w:lang w:val="en-CA"/>
        </w:rPr>
        <w:t>Rev 3</w:t>
      </w:r>
    </w:p>
    <w:p w14:paraId="3376E5B7" w14:textId="7C198969" w:rsidR="00B33F70" w:rsidRPr="009C06D4" w:rsidRDefault="00B05C63" w:rsidP="00B33F70">
      <w:pPr>
        <w:numPr>
          <w:ilvl w:val="0"/>
          <w:numId w:val="11"/>
        </w:numPr>
        <w:spacing w:line="276" w:lineRule="auto"/>
        <w:rPr>
          <w:lang w:val="en-CA"/>
        </w:rPr>
      </w:pPr>
      <w:r w:rsidRPr="009C06D4">
        <w:t xml:space="preserve">DEV-0044614 </w:t>
      </w:r>
      <w:r w:rsidR="00B33F70" w:rsidRPr="009C06D4">
        <w:rPr>
          <w:lang w:val="en-CA"/>
        </w:rPr>
        <w:t xml:space="preserve">STMN IOS Software Main Application Verification Report </w:t>
      </w:r>
    </w:p>
    <w:p w14:paraId="73577059" w14:textId="77777777" w:rsidR="00B33F70" w:rsidRPr="009C06D4" w:rsidRDefault="00B33F70" w:rsidP="00B33F70"/>
    <w:p w14:paraId="7C7E027C" w14:textId="77777777" w:rsidR="00B33F70" w:rsidRPr="009C06D4" w:rsidRDefault="00B33F70" w:rsidP="00B33F70">
      <w:pPr>
        <w:pStyle w:val="Textstyle"/>
      </w:pPr>
      <w:r w:rsidRPr="009C06D4">
        <w:t>All documents referenced are in the DHF with the version number and/or date.</w:t>
      </w:r>
    </w:p>
    <w:p w14:paraId="09324E81" w14:textId="77777777" w:rsidR="00B33F70" w:rsidRPr="009C06D4" w:rsidRDefault="00B33F70" w:rsidP="00B33F70">
      <w:pPr>
        <w:pStyle w:val="Heading1"/>
      </w:pPr>
      <w:r w:rsidRPr="009C06D4">
        <w:t>Anomalies</w:t>
      </w:r>
    </w:p>
    <w:p w14:paraId="69FA5D4A" w14:textId="77777777" w:rsidR="00B33F70" w:rsidRPr="009C06D4" w:rsidRDefault="00B33F70" w:rsidP="00B33F70">
      <w:r w:rsidRPr="009C06D4">
        <w:t xml:space="preserve">If anomalies other than the ones included in this specification occur, a summary description is given in the related test report, in </w:t>
      </w:r>
      <w:r w:rsidRPr="009C06D4">
        <w:rPr>
          <w:rStyle w:val="normaltextrun"/>
          <w:rFonts w:cs="Arial"/>
          <w:i/>
          <w:iCs/>
          <w:u w:val="single"/>
          <w:shd w:val="clear" w:color="auto" w:fill="FFFFFF"/>
        </w:rPr>
        <w:t>Verification and Validation Summary Report (FMR-000716)</w:t>
      </w:r>
      <w:r w:rsidRPr="009C06D4">
        <w:t xml:space="preserve"> and </w:t>
      </w:r>
      <w:r w:rsidRPr="009C06D4">
        <w:rPr>
          <w:i/>
          <w:iCs/>
          <w:u w:val="single"/>
        </w:rPr>
        <w:t>Control of nonconforming product (PRC-000116)</w:t>
      </w:r>
      <w:r w:rsidRPr="009C06D4">
        <w:t xml:space="preserve"> is applied.</w:t>
      </w:r>
    </w:p>
    <w:p w14:paraId="44D9C317" w14:textId="77777777" w:rsidR="00B33F70" w:rsidRPr="009C06D4" w:rsidRDefault="00B33F70" w:rsidP="00B33F70">
      <w:pPr>
        <w:pStyle w:val="Heading1"/>
      </w:pPr>
      <w:r w:rsidRPr="009C06D4">
        <w:t>Document History</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88"/>
        <w:gridCol w:w="2835"/>
        <w:gridCol w:w="6378"/>
      </w:tblGrid>
      <w:tr w:rsidR="009C06D4" w:rsidRPr="009C06D4" w14:paraId="17FD469A"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11E0FB6" w14:textId="77777777" w:rsidR="00B33F70" w:rsidRPr="009C06D4" w:rsidRDefault="00B33F70" w:rsidP="000F6A3A">
            <w:pPr>
              <w:spacing w:before="60" w:after="60"/>
              <w:jc w:val="center"/>
              <w:rPr>
                <w:rFonts w:cs="Arial"/>
                <w:b/>
                <w:sz w:val="18"/>
                <w:szCs w:val="18"/>
              </w:rPr>
            </w:pPr>
            <w:r w:rsidRPr="009C06D4">
              <w:rPr>
                <w:rFonts w:cs="Arial"/>
                <w:b/>
                <w:sz w:val="18"/>
                <w:szCs w:val="18"/>
              </w:rPr>
              <w:t>Version</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94DA876" w14:textId="77777777" w:rsidR="00B33F70" w:rsidRPr="009C06D4" w:rsidRDefault="00B33F70" w:rsidP="000F6A3A">
            <w:pPr>
              <w:spacing w:before="60" w:after="60"/>
              <w:jc w:val="center"/>
              <w:rPr>
                <w:rFonts w:cs="Arial"/>
                <w:b/>
                <w:sz w:val="18"/>
                <w:szCs w:val="18"/>
              </w:rPr>
            </w:pPr>
            <w:r w:rsidRPr="009C06D4">
              <w:rPr>
                <w:rFonts w:cs="Arial"/>
                <w:b/>
                <w:sz w:val="18"/>
                <w:szCs w:val="18"/>
              </w:rPr>
              <w:t>Author</w:t>
            </w:r>
          </w:p>
        </w:tc>
        <w:tc>
          <w:tcPr>
            <w:tcW w:w="6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23448DB6" w14:textId="77777777" w:rsidR="00B33F70" w:rsidRPr="009C06D4" w:rsidRDefault="00B33F70" w:rsidP="000F6A3A">
            <w:pPr>
              <w:spacing w:before="60" w:after="60"/>
              <w:jc w:val="center"/>
              <w:rPr>
                <w:rFonts w:cs="Arial"/>
                <w:b/>
                <w:sz w:val="18"/>
                <w:szCs w:val="18"/>
              </w:rPr>
            </w:pPr>
            <w:r w:rsidRPr="009C06D4">
              <w:rPr>
                <w:rFonts w:cs="Arial"/>
                <w:b/>
                <w:sz w:val="18"/>
                <w:szCs w:val="18"/>
              </w:rPr>
              <w:t>Change to previous version</w:t>
            </w:r>
          </w:p>
        </w:tc>
      </w:tr>
      <w:tr w:rsidR="009C06D4" w:rsidRPr="009C06D4" w14:paraId="5E266450"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8A405C" w14:textId="77777777" w:rsidR="00B33F70" w:rsidRPr="009C06D4" w:rsidRDefault="00B33F70" w:rsidP="000F6A3A">
            <w:pPr>
              <w:spacing w:before="60" w:after="60"/>
              <w:jc w:val="center"/>
              <w:rPr>
                <w:rFonts w:cs="Arial"/>
                <w:sz w:val="18"/>
                <w:szCs w:val="18"/>
              </w:rPr>
            </w:pPr>
            <w:r w:rsidRPr="009C06D4">
              <w:rPr>
                <w:rFonts w:cs="Arial"/>
                <w:sz w:val="18"/>
                <w:szCs w:val="1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3EF06" w14:textId="77777777" w:rsidR="00B33F70" w:rsidRPr="009C06D4" w:rsidRDefault="00B33F70" w:rsidP="000F6A3A">
            <w:pPr>
              <w:spacing w:before="60" w:after="60"/>
              <w:rPr>
                <w:rFonts w:cs="Arial"/>
                <w:i/>
                <w:sz w:val="18"/>
                <w:szCs w:val="18"/>
                <w:lang w:val="pt-BR" w:eastAsia="en-CA"/>
              </w:rPr>
            </w:pPr>
            <w:r w:rsidRPr="009C06D4">
              <w:rPr>
                <w:sz w:val="18"/>
                <w:szCs w:val="18"/>
                <w:lang w:val="pt-BR"/>
              </w:rPr>
              <w:t>Plinio Cesar dos Santos Silva</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859EB5" w14:textId="77777777" w:rsidR="00B33F70" w:rsidRPr="009C06D4" w:rsidRDefault="00B33F70" w:rsidP="000F6A3A">
            <w:pPr>
              <w:spacing w:before="60" w:after="60"/>
              <w:rPr>
                <w:rFonts w:cs="Arial"/>
                <w:i/>
                <w:sz w:val="18"/>
                <w:szCs w:val="18"/>
                <w:lang w:val="pt-BR"/>
              </w:rPr>
            </w:pPr>
            <w:r w:rsidRPr="009C06D4">
              <w:rPr>
                <w:rFonts w:cs="Arial"/>
                <w:i/>
                <w:sz w:val="18"/>
                <w:szCs w:val="18"/>
              </w:rPr>
              <w:t>Initial version</w:t>
            </w:r>
          </w:p>
        </w:tc>
      </w:tr>
      <w:tr w:rsidR="009C06D4" w:rsidRPr="009C06D4" w14:paraId="1B02A81E" w14:textId="77777777" w:rsidTr="000F6A3A">
        <w:trPr>
          <w:trHeight w:val="799"/>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E333BF" w14:textId="77777777" w:rsidR="00B33F70" w:rsidRPr="009C06D4" w:rsidRDefault="00B33F70" w:rsidP="000F6A3A">
            <w:pPr>
              <w:spacing w:before="60" w:after="60"/>
              <w:jc w:val="center"/>
              <w:rPr>
                <w:rFonts w:cs="Arial"/>
                <w:sz w:val="18"/>
                <w:szCs w:val="18"/>
              </w:rPr>
            </w:pPr>
            <w:r w:rsidRPr="009C06D4">
              <w:rPr>
                <w:rFonts w:cs="Arial"/>
                <w:sz w:val="18"/>
                <w:szCs w:val="18"/>
              </w:rPr>
              <w:t>1.1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44E255" w14:textId="77777777" w:rsidR="00B33F70" w:rsidRPr="009C06D4" w:rsidRDefault="00B33F70" w:rsidP="000F6A3A">
            <w:pPr>
              <w:spacing w:before="60" w:after="60"/>
              <w:rPr>
                <w:sz w:val="18"/>
                <w:szCs w:val="18"/>
                <w:lang w:val="pt-BR"/>
              </w:rPr>
            </w:pPr>
            <w:r w:rsidRPr="009C06D4">
              <w:rPr>
                <w:sz w:val="18"/>
                <w:szCs w:val="18"/>
                <w:lang w:val="pt-BR"/>
              </w:rPr>
              <w:t>Mohamed Amine Abdessemed</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AB9658" w14:textId="77777777" w:rsidR="00B33F70" w:rsidRPr="009C06D4" w:rsidRDefault="00B33F70" w:rsidP="000F6A3A">
            <w:pPr>
              <w:spacing w:before="60" w:after="60"/>
              <w:rPr>
                <w:rFonts w:cs="Arial"/>
                <w:iCs/>
                <w:sz w:val="18"/>
                <w:szCs w:val="18"/>
              </w:rPr>
            </w:pPr>
            <w:r w:rsidRPr="009C06D4">
              <w:rPr>
                <w:rFonts w:cs="Arial"/>
                <w:iCs/>
                <w:sz w:val="18"/>
                <w:szCs w:val="18"/>
              </w:rPr>
              <w:t xml:space="preserve">Both </w:t>
            </w:r>
            <w:r w:rsidRPr="009C06D4">
              <w:rPr>
                <w:rFonts w:cs="Arial"/>
                <w:b/>
                <w:bCs/>
                <w:iCs/>
                <w:sz w:val="18"/>
                <w:szCs w:val="18"/>
              </w:rPr>
              <w:t>TC01004</w:t>
            </w:r>
            <w:r w:rsidRPr="009C06D4">
              <w:rPr>
                <w:rFonts w:cs="Arial"/>
                <w:iCs/>
                <w:sz w:val="18"/>
                <w:szCs w:val="18"/>
              </w:rPr>
              <w:t xml:space="preserve"> and </w:t>
            </w:r>
            <w:r w:rsidRPr="009C06D4">
              <w:rPr>
                <w:rFonts w:cs="Arial"/>
                <w:b/>
                <w:bCs/>
                <w:iCs/>
                <w:sz w:val="18"/>
                <w:szCs w:val="18"/>
              </w:rPr>
              <w:t>TC01005</w:t>
            </w:r>
            <w:r w:rsidRPr="009C06D4">
              <w:rPr>
                <w:rFonts w:cs="Arial"/>
                <w:iCs/>
                <w:sz w:val="18"/>
                <w:szCs w:val="18"/>
              </w:rPr>
              <w:t xml:space="preserve"> were removed following the update of the SDD 6894_003, Soft Tissue Removal is not covered by Main Application.</w:t>
            </w:r>
          </w:p>
          <w:p w14:paraId="0EB39909" w14:textId="77777777" w:rsidR="00B33F70" w:rsidRPr="009C06D4" w:rsidRDefault="00B33F70" w:rsidP="000F6A3A">
            <w:pPr>
              <w:spacing w:before="60" w:after="60"/>
              <w:rPr>
                <w:rFonts w:cs="Arial"/>
                <w:i/>
                <w:sz w:val="18"/>
                <w:szCs w:val="18"/>
              </w:rPr>
            </w:pPr>
            <w:r w:rsidRPr="009C06D4">
              <w:rPr>
                <w:rFonts w:cs="Arial"/>
                <w:b/>
                <w:bCs/>
                <w:iCs/>
                <w:sz w:val="18"/>
                <w:szCs w:val="18"/>
                <w:lang w:val="en-CA"/>
              </w:rPr>
              <w:t>Reason: Implementation of recommendations, deviations and new features for 1.0.1 release.</w:t>
            </w:r>
          </w:p>
        </w:tc>
      </w:tr>
      <w:tr w:rsidR="009C06D4" w:rsidRPr="009C06D4" w14:paraId="465A44E1" w14:textId="77777777" w:rsidTr="000F6A3A">
        <w:trPr>
          <w:trHeight w:val="153"/>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F84311" w14:textId="72AB8CD7" w:rsidR="00B33F70" w:rsidRPr="009C06D4" w:rsidRDefault="00B05C63" w:rsidP="000F6A3A">
            <w:pPr>
              <w:spacing w:before="60" w:after="60"/>
              <w:jc w:val="center"/>
              <w:rPr>
                <w:rFonts w:cs="Arial"/>
                <w:sz w:val="18"/>
                <w:szCs w:val="18"/>
              </w:rPr>
            </w:pPr>
            <w:r w:rsidRPr="009C06D4">
              <w:rPr>
                <w:rFonts w:cs="Arial"/>
                <w:sz w:val="18"/>
                <w:szCs w:val="18"/>
              </w:rPr>
              <w:t xml:space="preserve">3 </w:t>
            </w:r>
          </w:p>
        </w:tc>
        <w:tc>
          <w:tcPr>
            <w:tcW w:w="2835" w:type="dxa"/>
            <w:tcBorders>
              <w:top w:val="single" w:sz="4" w:space="0" w:color="00000A"/>
              <w:left w:val="single" w:sz="4" w:space="0" w:color="00000A"/>
              <w:right w:val="single" w:sz="4" w:space="0" w:color="00000A"/>
            </w:tcBorders>
            <w:shd w:val="clear" w:color="auto" w:fill="FFFFFF"/>
            <w:tcMar>
              <w:left w:w="103" w:type="dxa"/>
            </w:tcMar>
          </w:tcPr>
          <w:p w14:paraId="0231B78D" w14:textId="77777777" w:rsidR="00B33F70" w:rsidRPr="009C06D4" w:rsidRDefault="00B33F70" w:rsidP="000F6A3A">
            <w:pPr>
              <w:spacing w:before="60" w:after="60"/>
              <w:rPr>
                <w:sz w:val="18"/>
                <w:szCs w:val="18"/>
                <w:lang w:val="pt-BR"/>
              </w:rPr>
            </w:pPr>
            <w:r w:rsidRPr="009C06D4">
              <w:rPr>
                <w:sz w:val="18"/>
                <w:szCs w:val="18"/>
                <w:lang w:val="pt-BR"/>
              </w:rPr>
              <w:t>Theo Legrais</w:t>
            </w:r>
          </w:p>
        </w:tc>
        <w:tc>
          <w:tcPr>
            <w:tcW w:w="6378" w:type="dxa"/>
            <w:tcBorders>
              <w:top w:val="single" w:sz="4" w:space="0" w:color="00000A"/>
              <w:left w:val="single" w:sz="4" w:space="0" w:color="00000A"/>
              <w:right w:val="single" w:sz="4" w:space="0" w:color="00000A"/>
            </w:tcBorders>
            <w:shd w:val="clear" w:color="auto" w:fill="FFFFFF"/>
          </w:tcPr>
          <w:p w14:paraId="485B3D91" w14:textId="77777777" w:rsidR="00B33F70" w:rsidRPr="009C06D4" w:rsidRDefault="00B33F70" w:rsidP="000F6A3A">
            <w:pPr>
              <w:spacing w:before="60" w:after="60"/>
              <w:rPr>
                <w:rFonts w:cs="Arial"/>
                <w:iCs/>
                <w:sz w:val="18"/>
                <w:szCs w:val="18"/>
              </w:rPr>
            </w:pPr>
            <w:r w:rsidRPr="009C06D4">
              <w:rPr>
                <w:rFonts w:cs="Arial"/>
                <w:iCs/>
                <w:sz w:val="18"/>
                <w:szCs w:val="18"/>
              </w:rPr>
              <w:t>Added TC01004 – and moved the step 6 of TC01001 in the TC01004</w:t>
            </w:r>
          </w:p>
          <w:p w14:paraId="6F55B6FF" w14:textId="77777777" w:rsidR="00B33F70" w:rsidRPr="009C06D4" w:rsidRDefault="00B33F70" w:rsidP="000F6A3A">
            <w:pPr>
              <w:spacing w:before="60" w:after="60"/>
              <w:rPr>
                <w:rFonts w:cs="Arial"/>
                <w:b/>
                <w:bCs/>
                <w:iCs/>
                <w:sz w:val="18"/>
                <w:szCs w:val="18"/>
              </w:rPr>
            </w:pPr>
            <w:r w:rsidRPr="009C06D4">
              <w:rPr>
                <w:rFonts w:cs="Arial"/>
                <w:b/>
                <w:bCs/>
                <w:iCs/>
                <w:sz w:val="18"/>
                <w:szCs w:val="18"/>
              </w:rPr>
              <w:t xml:space="preserve">Reason: SDD </w:t>
            </w:r>
            <w:r w:rsidRPr="009C06D4">
              <w:rPr>
                <w:rFonts w:cs="Arial"/>
                <w:b/>
                <w:bCs/>
                <w:sz w:val="18"/>
                <w:szCs w:val="18"/>
                <w:lang w:eastAsia="en-CA"/>
              </w:rPr>
              <w:t>6894_008</w:t>
            </w:r>
            <w:r w:rsidRPr="009C06D4">
              <w:rPr>
                <w:rFonts w:cs="Arial"/>
                <w:b/>
                <w:bCs/>
                <w:iCs/>
                <w:sz w:val="18"/>
                <w:szCs w:val="18"/>
              </w:rPr>
              <w:t xml:space="preserve"> added for 1.0.2 release</w:t>
            </w:r>
          </w:p>
        </w:tc>
      </w:tr>
    </w:tbl>
    <w:p w14:paraId="1011497A" w14:textId="77777777" w:rsidR="00B33F70" w:rsidRPr="009C06D4" w:rsidRDefault="00B33F70" w:rsidP="00B33F70">
      <w:pPr>
        <w:pStyle w:val="Heading1"/>
      </w:pPr>
      <w:r w:rsidRPr="009C06D4">
        <w:rPr>
          <w:lang w:val="en-CA"/>
        </w:rPr>
        <w:tab/>
      </w:r>
      <w:r w:rsidRPr="009C06D4">
        <w:t>Review &amp; Approval</w:t>
      </w:r>
    </w:p>
    <w:p w14:paraId="023C89B7" w14:textId="77777777" w:rsidR="00B33F70" w:rsidRPr="009C06D4" w:rsidRDefault="00B33F70" w:rsidP="00B33F70">
      <w:pPr>
        <w:pStyle w:val="Textstyle"/>
        <w:rPr>
          <w:b/>
        </w:rPr>
      </w:pPr>
      <w:r w:rsidRPr="009C06D4">
        <w:t>The content approver of this document confirms that the Reviewer(s) listed below have reviewed and approved the content of this document version.</w:t>
      </w:r>
    </w:p>
    <w:tbl>
      <w:tblPr>
        <w:tblW w:w="102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2979"/>
        <w:gridCol w:w="2126"/>
        <w:gridCol w:w="2093"/>
      </w:tblGrid>
      <w:tr w:rsidR="009C06D4" w:rsidRPr="009C06D4" w14:paraId="1A97182B"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BF464"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Project Role</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B820A"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Function</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87EB7"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Name</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21E75"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Review Date</w:t>
            </w:r>
          </w:p>
        </w:tc>
      </w:tr>
      <w:tr w:rsidR="009C06D4" w:rsidRPr="009C06D4" w14:paraId="3404AFE2"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186DCC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1DD1714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Author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6F36B3E" w14:textId="77777777" w:rsidR="00B33F70" w:rsidRPr="009C06D4" w:rsidRDefault="00B33F70" w:rsidP="000F6A3A">
            <w:pPr>
              <w:spacing w:before="60" w:after="60"/>
              <w:rPr>
                <w:rFonts w:cs="Arial"/>
                <w:sz w:val="18"/>
                <w:szCs w:val="18"/>
                <w:lang w:val="pt-BR" w:eastAsia="en-CA"/>
              </w:rPr>
            </w:pPr>
            <w:r w:rsidRPr="009C06D4">
              <w:rPr>
                <w:rFonts w:cs="Arial"/>
                <w:sz w:val="18"/>
                <w:szCs w:val="18"/>
                <w:lang w:val="pt-BR" w:eastAsia="en-CA"/>
              </w:rPr>
              <w:t>Theo Legrais</w:t>
            </w:r>
          </w:p>
        </w:tc>
        <w:tc>
          <w:tcPr>
            <w:tcW w:w="2093" w:type="dxa"/>
            <w:tcBorders>
              <w:top w:val="single" w:sz="4" w:space="0" w:color="auto"/>
              <w:left w:val="single" w:sz="4" w:space="0" w:color="auto"/>
              <w:bottom w:val="single" w:sz="4" w:space="0" w:color="auto"/>
              <w:right w:val="single" w:sz="4" w:space="0" w:color="auto"/>
            </w:tcBorders>
          </w:tcPr>
          <w:p w14:paraId="4365D0B6"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2025-01-24</w:t>
            </w:r>
          </w:p>
        </w:tc>
      </w:tr>
      <w:tr w:rsidR="009C06D4" w:rsidRPr="009C06D4" w14:paraId="7C0A83E9"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2DC3BC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45EF2B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35EC33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Habone Youssouf</w:t>
            </w:r>
          </w:p>
        </w:tc>
        <w:tc>
          <w:tcPr>
            <w:tcW w:w="2093" w:type="dxa"/>
            <w:tcBorders>
              <w:top w:val="single" w:sz="4" w:space="0" w:color="auto"/>
              <w:left w:val="single" w:sz="4" w:space="0" w:color="auto"/>
              <w:bottom w:val="single" w:sz="4" w:space="0" w:color="auto"/>
              <w:right w:val="single" w:sz="4" w:space="0" w:color="auto"/>
            </w:tcBorders>
          </w:tcPr>
          <w:p w14:paraId="6572B1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2025-01-29</w:t>
            </w:r>
          </w:p>
        </w:tc>
      </w:tr>
      <w:tr w:rsidR="009C06D4" w:rsidRPr="009C06D4" w14:paraId="1ADF6C10"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A73870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 Manager</w:t>
            </w:r>
          </w:p>
        </w:tc>
        <w:tc>
          <w:tcPr>
            <w:tcW w:w="2979" w:type="dxa"/>
            <w:tcBorders>
              <w:top w:val="single" w:sz="4" w:space="0" w:color="auto"/>
              <w:left w:val="single" w:sz="4" w:space="0" w:color="auto"/>
              <w:bottom w:val="single" w:sz="4" w:space="0" w:color="auto"/>
              <w:right w:val="single" w:sz="4" w:space="0" w:color="auto"/>
            </w:tcBorders>
          </w:tcPr>
          <w:p w14:paraId="7D0F8A9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Content approver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443FB5"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Adrien Desbois</w:t>
            </w:r>
          </w:p>
        </w:tc>
        <w:tc>
          <w:tcPr>
            <w:tcW w:w="2093" w:type="dxa"/>
            <w:tcBorders>
              <w:top w:val="single" w:sz="4" w:space="0" w:color="auto"/>
              <w:left w:val="single" w:sz="4" w:space="0" w:color="auto"/>
              <w:bottom w:val="single" w:sz="4" w:space="0" w:color="auto"/>
              <w:right w:val="single" w:sz="4" w:space="0" w:color="auto"/>
            </w:tcBorders>
          </w:tcPr>
          <w:p w14:paraId="4D4CEAF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2025-02-03</w:t>
            </w:r>
          </w:p>
        </w:tc>
      </w:tr>
      <w:tr w:rsidR="009C06D4" w:rsidRPr="009C06D4" w14:paraId="361830BF"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0841633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Development Manager</w:t>
            </w:r>
          </w:p>
        </w:tc>
        <w:tc>
          <w:tcPr>
            <w:tcW w:w="2979" w:type="dxa"/>
            <w:tcBorders>
              <w:top w:val="single" w:sz="4" w:space="0" w:color="auto"/>
              <w:left w:val="single" w:sz="4" w:space="0" w:color="auto"/>
              <w:bottom w:val="single" w:sz="4" w:space="0" w:color="auto"/>
              <w:right w:val="single" w:sz="4" w:space="0" w:color="auto"/>
            </w:tcBorders>
          </w:tcPr>
          <w:p w14:paraId="4F88718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Authorization for Use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07715A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Chiara D’Alonzo</w:t>
            </w:r>
          </w:p>
        </w:tc>
        <w:tc>
          <w:tcPr>
            <w:tcW w:w="2093" w:type="dxa"/>
            <w:tcBorders>
              <w:top w:val="single" w:sz="4" w:space="0" w:color="auto"/>
              <w:left w:val="single" w:sz="4" w:space="0" w:color="auto"/>
              <w:bottom w:val="single" w:sz="4" w:space="0" w:color="auto"/>
              <w:right w:val="single" w:sz="4" w:space="0" w:color="auto"/>
            </w:tcBorders>
          </w:tcPr>
          <w:p w14:paraId="3385FBC3"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2025-02-17</w:t>
            </w:r>
          </w:p>
        </w:tc>
      </w:tr>
      <w:tr w:rsidR="00B33F70" w:rsidRPr="009C06D4" w14:paraId="2A097A3D"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5912DF1C"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QA Manager</w:t>
            </w:r>
          </w:p>
        </w:tc>
        <w:tc>
          <w:tcPr>
            <w:tcW w:w="2979" w:type="dxa"/>
            <w:tcBorders>
              <w:top w:val="single" w:sz="4" w:space="0" w:color="auto"/>
              <w:left w:val="single" w:sz="4" w:space="0" w:color="auto"/>
              <w:bottom w:val="single" w:sz="4" w:space="0" w:color="auto"/>
              <w:right w:val="single" w:sz="4" w:space="0" w:color="auto"/>
            </w:tcBorders>
          </w:tcPr>
          <w:p w14:paraId="4406193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901A6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Abdelghani Merouchi </w:t>
            </w:r>
          </w:p>
        </w:tc>
        <w:tc>
          <w:tcPr>
            <w:tcW w:w="2093" w:type="dxa"/>
            <w:tcBorders>
              <w:top w:val="single" w:sz="4" w:space="0" w:color="auto"/>
              <w:left w:val="single" w:sz="4" w:space="0" w:color="auto"/>
              <w:bottom w:val="single" w:sz="4" w:space="0" w:color="auto"/>
              <w:right w:val="single" w:sz="4" w:space="0" w:color="auto"/>
            </w:tcBorders>
          </w:tcPr>
          <w:p w14:paraId="0F50CE5D" w14:textId="77777777" w:rsidR="00B33F70" w:rsidRPr="009C06D4" w:rsidRDefault="00B33F70" w:rsidP="000F6A3A">
            <w:pPr>
              <w:spacing w:before="60" w:after="60"/>
              <w:rPr>
                <w:sz w:val="18"/>
                <w:szCs w:val="20"/>
                <w:lang w:eastAsia="en-CA"/>
              </w:rPr>
            </w:pPr>
            <w:r w:rsidRPr="009C06D4">
              <w:rPr>
                <w:rFonts w:cs="Arial"/>
                <w:sz w:val="18"/>
                <w:szCs w:val="18"/>
                <w:lang w:eastAsia="en-CA"/>
              </w:rPr>
              <w:t>2025-02-13</w:t>
            </w:r>
          </w:p>
        </w:tc>
      </w:tr>
    </w:tbl>
    <w:p w14:paraId="48A32F55" w14:textId="31407CF3" w:rsidR="00B33F70" w:rsidRPr="009C06D4" w:rsidRDefault="00B33F70" w:rsidP="00B33F70"/>
    <w:p w14:paraId="12065165" w14:textId="77777777" w:rsidR="00B33F70" w:rsidRPr="009C06D4" w:rsidRDefault="00B33F70">
      <w:r w:rsidRPr="009C06D4">
        <w:br w:type="page"/>
      </w:r>
    </w:p>
    <w:p w14:paraId="233C2FA8" w14:textId="77777777" w:rsidR="004D3A59" w:rsidRPr="009C06D4" w:rsidRDefault="004D3A59" w:rsidP="004D3A59">
      <w:pPr>
        <w:pStyle w:val="Heading1"/>
      </w:pPr>
      <w:r w:rsidRPr="009C06D4">
        <w:lastRenderedPageBreak/>
        <w:t>Signatures</w:t>
      </w:r>
      <w:bookmarkEnd w:id="1"/>
    </w:p>
    <w:p w14:paraId="43FF1267" w14:textId="77777777" w:rsidR="004D3A59" w:rsidRPr="009C06D4" w:rsidRDefault="004D3A59" w:rsidP="004D3A59"/>
    <w:tbl>
      <w:tblPr>
        <w:tblW w:w="0" w:type="auto"/>
        <w:tblBorders>
          <w:top w:val="single" w:sz="4" w:space="0" w:color="auto"/>
          <w:bottom w:val="single" w:sz="4" w:space="0" w:color="auto"/>
        </w:tblBorders>
        <w:tblLook w:val="04A0" w:firstRow="1" w:lastRow="0" w:firstColumn="1" w:lastColumn="0" w:noHBand="0" w:noVBand="1"/>
      </w:tblPr>
      <w:tblGrid>
        <w:gridCol w:w="8856"/>
      </w:tblGrid>
      <w:tr w:rsidR="009C06D4" w:rsidRPr="009C06D4" w14:paraId="49B6B1A8" w14:textId="77777777">
        <w:tc>
          <w:tcPr>
            <w:tcW w:w="8856" w:type="dxa"/>
            <w:shd w:val="clear" w:color="auto" w:fill="D9D9D9" w:themeFill="background1" w:themeFillShade="D9"/>
          </w:tcPr>
          <w:p w14:paraId="2B71D9A1" w14:textId="77777777" w:rsidR="004D3A59" w:rsidRPr="009C06D4" w:rsidRDefault="004D3A59">
            <w:pPr>
              <w:rPr>
                <w:rFonts w:ascii="Calibri" w:hAnsi="Calibri" w:cs="Calibri"/>
                <w:b/>
                <w:bCs/>
                <w:sz w:val="20"/>
                <w:szCs w:val="20"/>
              </w:rPr>
            </w:pPr>
            <w:r w:rsidRPr="009C06D4">
              <w:rPr>
                <w:rFonts w:ascii="Calibri" w:hAnsi="Calibri" w:cs="Calibri"/>
                <w:b/>
                <w:bCs/>
                <w:sz w:val="20"/>
                <w:szCs w:val="20"/>
              </w:rPr>
              <w:t>Electronic Signature</w:t>
            </w:r>
          </w:p>
        </w:tc>
      </w:tr>
      <w:tr w:rsidR="004D3A59" w:rsidRPr="009C06D4" w14:paraId="6C2E8D1F" w14:textId="77777777">
        <w:tc>
          <w:tcPr>
            <w:tcW w:w="8856" w:type="dxa"/>
          </w:tcPr>
          <w:p w14:paraId="00CA4E68" w14:textId="77777777" w:rsidR="004D3A59" w:rsidRPr="009C06D4" w:rsidRDefault="004D3A59">
            <w:pPr>
              <w:rPr>
                <w:rFonts w:ascii="Calibri" w:hAnsi="Calibri" w:cs="Calibri"/>
                <w:sz w:val="20"/>
                <w:szCs w:val="20"/>
              </w:rPr>
            </w:pPr>
            <w:r w:rsidRPr="009C06D4">
              <w:rPr>
                <w:rFonts w:ascii="Calibri" w:hAnsi="Calibri" w:cs="Calibri"/>
                <w:sz w:val="20"/>
                <w:szCs w:val="20"/>
              </w:rPr>
              <w:fldChar w:fldCharType="begin"/>
            </w:r>
            <w:r w:rsidRPr="009C06D4">
              <w:rPr>
                <w:rFonts w:ascii="Calibri" w:hAnsi="Calibri" w:cs="Calibri"/>
                <w:sz w:val="20"/>
                <w:szCs w:val="20"/>
              </w:rPr>
              <w:instrText xml:space="preserve"> DOCPROPERTY  ETQ$APPROVALS  \* MERGEFORMAT </w:instrText>
            </w:r>
            <w:r w:rsidRPr="009C06D4">
              <w:rPr>
                <w:rFonts w:ascii="Calibri" w:hAnsi="Calibri" w:cs="Calibri"/>
                <w:sz w:val="20"/>
                <w:szCs w:val="20"/>
              </w:rPr>
              <w:fldChar w:fldCharType="separate"/>
            </w:r>
            <w:proofErr w:type="spellStart"/>
            <w:r w:rsidRPr="009C06D4">
              <w:rPr>
                <w:rFonts w:ascii="Calibri" w:hAnsi="Calibri" w:cs="Calibri"/>
                <w:sz w:val="20"/>
                <w:szCs w:val="20"/>
              </w:rPr>
              <w:t>Habone</w:t>
            </w:r>
            <w:proofErr w:type="spellEnd"/>
            <w:r w:rsidRPr="009C06D4">
              <w:rPr>
                <w:rFonts w:ascii="Calibri" w:hAnsi="Calibri" w:cs="Calibri"/>
                <w:sz w:val="20"/>
                <w:szCs w:val="20"/>
              </w:rPr>
              <w:t xml:space="preserve"> Youssouf (U136493</w:t>
            </w:r>
            <w:proofErr w:type="gramStart"/>
            <w:r w:rsidRPr="009C06D4">
              <w:rPr>
                <w:rFonts w:ascii="Calibri" w:hAnsi="Calibri" w:cs="Calibri"/>
                <w:sz w:val="20"/>
                <w:szCs w:val="20"/>
              </w:rPr>
              <w:t>);</w:t>
            </w:r>
            <w:proofErr w:type="spellStart"/>
            <w:r w:rsidRPr="009C06D4">
              <w:rPr>
                <w:rFonts w:ascii="Calibri" w:hAnsi="Calibri" w:cs="Calibri"/>
                <w:sz w:val="20"/>
                <w:szCs w:val="20"/>
              </w:rPr>
              <w:t>Review</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5,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8:54:47 am GMT-06:00</w:t>
            </w:r>
            <w:r w:rsidRPr="009C06D4">
              <w:rPr>
                <w:rFonts w:ascii="Calibri" w:hAnsi="Calibri" w:cs="Calibri"/>
                <w:sz w:val="20"/>
                <w:szCs w:val="20"/>
              </w:rPr>
              <w:br/>
              <w:t xml:space="preserve">Abdelghani </w:t>
            </w:r>
            <w:proofErr w:type="spellStart"/>
            <w:r w:rsidRPr="009C06D4">
              <w:rPr>
                <w:rFonts w:ascii="Calibri" w:hAnsi="Calibri" w:cs="Calibri"/>
                <w:sz w:val="20"/>
                <w:szCs w:val="20"/>
              </w:rPr>
              <w:t>Merouchi</w:t>
            </w:r>
            <w:proofErr w:type="spellEnd"/>
            <w:r w:rsidRPr="009C06D4">
              <w:rPr>
                <w:rFonts w:ascii="Calibri" w:hAnsi="Calibri" w:cs="Calibri"/>
                <w:sz w:val="20"/>
                <w:szCs w:val="20"/>
              </w:rPr>
              <w:t xml:space="preserve"> (U115473</w:t>
            </w:r>
            <w:proofErr w:type="gramStart"/>
            <w:r w:rsidRPr="009C06D4">
              <w:rPr>
                <w:rFonts w:ascii="Calibri" w:hAnsi="Calibri" w:cs="Calibri"/>
                <w:sz w:val="20"/>
                <w:szCs w:val="20"/>
              </w:rPr>
              <w:t>);</w:t>
            </w:r>
            <w:proofErr w:type="spellStart"/>
            <w:r w:rsidRPr="009C06D4">
              <w:rPr>
                <w:rFonts w:ascii="Calibri" w:hAnsi="Calibri" w:cs="Calibri"/>
                <w:sz w:val="20"/>
                <w:szCs w:val="20"/>
              </w:rPr>
              <w:t>Review</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10,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8:40:47 am GMT-05:00</w:t>
            </w:r>
            <w:r w:rsidRPr="009C06D4">
              <w:rPr>
                <w:rFonts w:ascii="Calibri" w:hAnsi="Calibri" w:cs="Calibri"/>
                <w:sz w:val="20"/>
                <w:szCs w:val="20"/>
              </w:rPr>
              <w:br/>
              <w:t>Chiara DAlonzo (U115032</w:t>
            </w:r>
            <w:proofErr w:type="gramStart"/>
            <w:r w:rsidRPr="009C06D4">
              <w:rPr>
                <w:rFonts w:ascii="Calibri" w:hAnsi="Calibri" w:cs="Calibri"/>
                <w:sz w:val="20"/>
                <w:szCs w:val="20"/>
              </w:rPr>
              <w:t>);</w:t>
            </w:r>
            <w:proofErr w:type="spellStart"/>
            <w:r w:rsidRPr="009C06D4">
              <w:rPr>
                <w:rFonts w:ascii="Calibri" w:hAnsi="Calibri" w:cs="Calibri"/>
                <w:sz w:val="20"/>
                <w:szCs w:val="20"/>
              </w:rPr>
              <w:t>Approval</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10,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9:49:59 am GMT-05:00</w:t>
            </w:r>
            <w:r w:rsidRPr="009C06D4">
              <w:rPr>
                <w:rFonts w:ascii="Calibri" w:hAnsi="Calibri" w:cs="Calibri"/>
                <w:sz w:val="20"/>
                <w:szCs w:val="20"/>
              </w:rPr>
              <w:br/>
              <w:t>Adrien Desbois (U133946</w:t>
            </w:r>
            <w:proofErr w:type="gramStart"/>
            <w:r w:rsidRPr="009C06D4">
              <w:rPr>
                <w:rFonts w:ascii="Calibri" w:hAnsi="Calibri" w:cs="Calibri"/>
                <w:sz w:val="20"/>
                <w:szCs w:val="20"/>
              </w:rPr>
              <w:t>);</w:t>
            </w:r>
            <w:proofErr w:type="spellStart"/>
            <w:r w:rsidRPr="009C06D4">
              <w:rPr>
                <w:rFonts w:ascii="Calibri" w:hAnsi="Calibri" w:cs="Calibri"/>
                <w:sz w:val="20"/>
                <w:szCs w:val="20"/>
              </w:rPr>
              <w:t>Approval</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10,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6:36:57 pm GMT-05:00</w:t>
            </w:r>
            <w:r w:rsidRPr="009C06D4">
              <w:rPr>
                <w:rFonts w:ascii="Calibri" w:hAnsi="Calibri" w:cs="Calibri"/>
                <w:sz w:val="20"/>
                <w:szCs w:val="20"/>
              </w:rPr>
              <w:fldChar w:fldCharType="end"/>
            </w:r>
          </w:p>
        </w:tc>
      </w:tr>
    </w:tbl>
    <w:p w14:paraId="50E8D7F2" w14:textId="77777777" w:rsidR="004D3A59" w:rsidRPr="009C06D4" w:rsidRDefault="004D3A59" w:rsidP="004D3A59"/>
    <w:p w14:paraId="3C6EF0BD" w14:textId="27638B4A" w:rsidR="0004315C" w:rsidRPr="009C06D4" w:rsidRDefault="0004315C" w:rsidP="006D348B"/>
    <w:p w14:paraId="22424441" w14:textId="77777777" w:rsidR="00760C35" w:rsidRPr="009C06D4" w:rsidRDefault="00760C35" w:rsidP="00760C35"/>
    <w:p w14:paraId="75083D40" w14:textId="77777777" w:rsidR="00760C35" w:rsidRPr="009C06D4" w:rsidRDefault="00760C35" w:rsidP="00760C35"/>
    <w:p w14:paraId="43E585DD" w14:textId="1299393F" w:rsidR="00760C35" w:rsidRPr="009C06D4" w:rsidRDefault="00760C35" w:rsidP="00760C35"/>
    <w:p w14:paraId="4B1E2B9A" w14:textId="77777777" w:rsidR="00760C35" w:rsidRPr="009C06D4" w:rsidRDefault="00760C35" w:rsidP="00760C35">
      <w:pPr>
        <w:rPr>
          <w:lang w:val="it-IT"/>
        </w:rPr>
      </w:pPr>
    </w:p>
    <w:p w14:paraId="237B59AF" w14:textId="64A03A1B" w:rsidR="00760C35" w:rsidRPr="009C06D4" w:rsidRDefault="00760C35" w:rsidP="00760C35">
      <w:pPr>
        <w:rPr>
          <w:lang w:val="it-IT"/>
        </w:rPr>
      </w:pPr>
    </w:p>
    <w:p w14:paraId="14111156" w14:textId="77777777" w:rsidR="00760C35" w:rsidRPr="009C06D4" w:rsidRDefault="00760C35" w:rsidP="00760C35">
      <w:pPr>
        <w:rPr>
          <w:lang w:val="it-IT"/>
        </w:rPr>
      </w:pPr>
    </w:p>
    <w:p w14:paraId="4A775255" w14:textId="77777777" w:rsidR="00760C35" w:rsidRPr="009C06D4" w:rsidRDefault="00760C35" w:rsidP="00760C35">
      <w:pPr>
        <w:rPr>
          <w:lang w:val="it-IT"/>
        </w:rPr>
      </w:pPr>
    </w:p>
    <w:p w14:paraId="7F07EC75" w14:textId="77777777" w:rsidR="00760C35" w:rsidRPr="009C06D4" w:rsidRDefault="00760C35" w:rsidP="00760C35">
      <w:pPr>
        <w:rPr>
          <w:lang w:val="it-IT"/>
        </w:rPr>
      </w:pPr>
    </w:p>
    <w:p w14:paraId="27EF24FC" w14:textId="554EC846" w:rsidR="00760C35" w:rsidRPr="009C06D4" w:rsidRDefault="00760C35" w:rsidP="00760C35">
      <w:pPr>
        <w:rPr>
          <w:lang w:val="it-IT"/>
        </w:rPr>
      </w:pPr>
    </w:p>
    <w:p w14:paraId="42A885B5" w14:textId="77777777" w:rsidR="00760C35" w:rsidRPr="009C06D4" w:rsidRDefault="00760C35" w:rsidP="00760C35">
      <w:pPr>
        <w:rPr>
          <w:lang w:val="it-IT"/>
        </w:rPr>
      </w:pPr>
    </w:p>
    <w:p w14:paraId="6417AFC4" w14:textId="77777777" w:rsidR="00760C35" w:rsidRPr="009C06D4" w:rsidRDefault="00760C35" w:rsidP="00760C35">
      <w:pPr>
        <w:rPr>
          <w:lang w:val="it-IT"/>
        </w:rPr>
      </w:pPr>
    </w:p>
    <w:p w14:paraId="65F66201" w14:textId="77777777" w:rsidR="00760C35" w:rsidRPr="009C06D4" w:rsidRDefault="00760C35" w:rsidP="00760C35">
      <w:pPr>
        <w:rPr>
          <w:lang w:val="it-IT"/>
        </w:rPr>
      </w:pPr>
    </w:p>
    <w:p w14:paraId="73DEDD6A" w14:textId="77777777" w:rsidR="00760C35" w:rsidRPr="009C06D4" w:rsidRDefault="00760C35" w:rsidP="00760C35">
      <w:pPr>
        <w:rPr>
          <w:lang w:val="it-IT"/>
        </w:rPr>
      </w:pPr>
    </w:p>
    <w:p w14:paraId="254DEBBE" w14:textId="099A65D3" w:rsidR="00760C35" w:rsidRPr="009C06D4" w:rsidRDefault="00760C35" w:rsidP="00760C35">
      <w:pPr>
        <w:tabs>
          <w:tab w:val="left" w:pos="5597"/>
        </w:tabs>
        <w:rPr>
          <w:lang w:val="it-IT"/>
        </w:rPr>
      </w:pPr>
      <w:r w:rsidRPr="009C06D4">
        <w:rPr>
          <w:lang w:val="it-IT"/>
        </w:rPr>
        <w:tab/>
      </w:r>
    </w:p>
    <w:sectPr w:rsidR="00760C35" w:rsidRPr="009C06D4" w:rsidSect="00B96B00">
      <w:headerReference w:type="even" r:id="rId13"/>
      <w:headerReference w:type="default" r:id="rId14"/>
      <w:footerReference w:type="even" r:id="rId15"/>
      <w:footerReference w:type="default" r:id="rId16"/>
      <w:footnotePr>
        <w:numStart w:val="2"/>
      </w:footnotePr>
      <w:pgSz w:w="11906" w:h="16838" w:code="9"/>
      <w:pgMar w:top="1440" w:right="1080" w:bottom="1440" w:left="1080" w:header="720" w:footer="6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B1A4A" w14:textId="77777777" w:rsidR="00CA2163" w:rsidRDefault="00CA2163">
      <w:r>
        <w:separator/>
      </w:r>
    </w:p>
    <w:p w14:paraId="682C3803" w14:textId="77777777" w:rsidR="00CA2163" w:rsidRDefault="00CA2163"/>
    <w:p w14:paraId="036DAE99" w14:textId="77777777" w:rsidR="00CA2163" w:rsidRDefault="00CA2163"/>
  </w:endnote>
  <w:endnote w:type="continuationSeparator" w:id="0">
    <w:p w14:paraId="3EBC1DA3" w14:textId="77777777" w:rsidR="00CA2163" w:rsidRDefault="00CA2163">
      <w:r>
        <w:continuationSeparator/>
      </w:r>
    </w:p>
    <w:p w14:paraId="51C9CE68" w14:textId="77777777" w:rsidR="00CA2163" w:rsidRDefault="00CA2163"/>
    <w:p w14:paraId="46003D9A" w14:textId="77777777" w:rsidR="00CA2163" w:rsidRDefault="00CA2163"/>
  </w:endnote>
  <w:endnote w:type="continuationNotice" w:id="1">
    <w:p w14:paraId="74A45769" w14:textId="77777777" w:rsidR="00CA2163" w:rsidRDefault="00CA21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CD26" w14:textId="77777777" w:rsidR="001157E2" w:rsidRPr="00B1468E" w:rsidRDefault="001157E2" w:rsidP="008B5556">
    <w:pPr>
      <w:pStyle w:val="Footer"/>
      <w:pBdr>
        <w:top w:val="single" w:sz="4" w:space="1" w:color="auto"/>
      </w:pBdr>
      <w:tabs>
        <w:tab w:val="clear" w:pos="4536"/>
        <w:tab w:val="left" w:pos="3402"/>
        <w:tab w:val="left" w:pos="5103"/>
      </w:tabs>
      <w:rPr>
        <w:rFonts w:cs="Arial"/>
      </w:rPr>
    </w:pPr>
    <w:r>
      <w:rPr>
        <w:rFonts w:cs="Arial"/>
      </w:rPr>
      <w:t>Page</w:t>
    </w:r>
    <w:r w:rsidRPr="00B1468E">
      <w:rPr>
        <w:rFonts w:cs="Arial"/>
      </w:rPr>
      <w:t xml:space="preserve"> </w:t>
    </w:r>
    <w:r w:rsidRPr="00B1468E">
      <w:rPr>
        <w:rFonts w:cs="Arial"/>
      </w:rPr>
      <w:fldChar w:fldCharType="begin"/>
    </w:r>
    <w:r w:rsidRPr="00B1468E">
      <w:rPr>
        <w:rFonts w:cs="Arial"/>
      </w:rPr>
      <w:instrText xml:space="preserve"> PAGE </w:instrText>
    </w:r>
    <w:r w:rsidRPr="00B1468E">
      <w:rPr>
        <w:rFonts w:cs="Arial"/>
      </w:rPr>
      <w:fldChar w:fldCharType="separate"/>
    </w:r>
    <w:r>
      <w:rPr>
        <w:rFonts w:cs="Arial"/>
        <w:noProof/>
      </w:rPr>
      <w:t>2</w:t>
    </w:r>
    <w:r w:rsidRPr="00B1468E">
      <w:rPr>
        <w:rFonts w:cs="Arial"/>
      </w:rPr>
      <w:fldChar w:fldCharType="end"/>
    </w:r>
    <w:r w:rsidRPr="00B1468E">
      <w:rPr>
        <w:rFonts w:cs="Arial"/>
      </w:rPr>
      <w:t xml:space="preserve"> </w:t>
    </w:r>
    <w:r>
      <w:rPr>
        <w:rFonts w:cs="Arial"/>
      </w:rPr>
      <w:t xml:space="preserve">of </w:t>
    </w:r>
    <w:r w:rsidRPr="00B1468E">
      <w:rPr>
        <w:rFonts w:cs="Arial"/>
      </w:rPr>
      <w:fldChar w:fldCharType="begin"/>
    </w:r>
    <w:r w:rsidRPr="00B1468E">
      <w:rPr>
        <w:rFonts w:cs="Arial"/>
      </w:rPr>
      <w:instrText xml:space="preserve"> NUMPAGES </w:instrText>
    </w:r>
    <w:r w:rsidRPr="00B1468E">
      <w:rPr>
        <w:rFonts w:cs="Arial"/>
      </w:rPr>
      <w:fldChar w:fldCharType="separate"/>
    </w:r>
    <w:r w:rsidR="000A5970">
      <w:rPr>
        <w:rFonts w:cs="Arial"/>
        <w:noProof/>
      </w:rPr>
      <w:t>3</w:t>
    </w:r>
    <w:r w:rsidRPr="00B1468E">
      <w:rPr>
        <w:rFonts w:cs="Arial"/>
      </w:rPr>
      <w:fldChar w:fldCharType="end"/>
    </w:r>
    <w:r>
      <w:rPr>
        <w:rFonts w:cs="Arial"/>
      </w:rPr>
      <w:tab/>
      <w:t>Edition 1</w:t>
    </w:r>
    <w:r>
      <w:rPr>
        <w:rFonts w:cs="Arial"/>
      </w:rPr>
      <w:tab/>
      <w:t>Date 07.01.2009</w:t>
    </w:r>
    <w:r w:rsidRPr="00B1468E">
      <w:rPr>
        <w:rFonts w:cs="Arial"/>
      </w:rPr>
      <w:tab/>
      <w:t xml:space="preserve">© </w:t>
    </w:r>
    <w:proofErr w:type="spellStart"/>
    <w:r w:rsidRPr="00B1468E">
      <w:rPr>
        <w:rFonts w:cs="Arial"/>
      </w:rPr>
      <w:t>Institut</w:t>
    </w:r>
    <w:proofErr w:type="spellEnd"/>
    <w:r w:rsidRPr="00B1468E">
      <w:rPr>
        <w:rFonts w:cs="Arial"/>
      </w:rPr>
      <w:t xml:space="preserve"> Straumann AG</w:t>
    </w:r>
  </w:p>
  <w:p w14:paraId="613CFFEC" w14:textId="77777777" w:rsidR="001157E2" w:rsidRDefault="001157E2"/>
  <w:p w14:paraId="7C32E7C2" w14:textId="77777777" w:rsidR="001157E2" w:rsidRDefault="00115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DDB0" w14:textId="4FBC7A83" w:rsidR="0063016E" w:rsidRPr="002E64A1" w:rsidRDefault="0063016E" w:rsidP="0063016E">
    <w:pPr>
      <w:pStyle w:val="Footer"/>
      <w:pBdr>
        <w:top w:val="single" w:sz="4" w:space="1" w:color="auto"/>
      </w:pBdr>
      <w:tabs>
        <w:tab w:val="clear" w:pos="4536"/>
        <w:tab w:val="clear" w:pos="9072"/>
        <w:tab w:val="center" w:pos="5103"/>
        <w:tab w:val="right" w:pos="9639"/>
      </w:tabs>
      <w:rPr>
        <w:rFonts w:cs="Arial"/>
      </w:rPr>
    </w:pPr>
    <w:r w:rsidRPr="002E64A1">
      <w:rPr>
        <w:rFonts w:cs="Arial"/>
      </w:rPr>
      <w:t xml:space="preserve">© Dental Wings </w:t>
    </w:r>
    <w:r w:rsidRPr="002E64A1">
      <w:rPr>
        <w:rFonts w:cs="Arial"/>
      </w:rPr>
      <w:tab/>
      <w:t>Template: FRM-</w:t>
    </w:r>
    <w:r>
      <w:rPr>
        <w:rFonts w:cs="Arial"/>
      </w:rPr>
      <w:t>000714, revision 4</w:t>
    </w:r>
    <w:r w:rsidRPr="002E64A1">
      <w:rPr>
        <w:rFonts w:cs="Arial"/>
      </w:rPr>
      <w:tab/>
      <w:t xml:space="preserve">Page </w:t>
    </w:r>
    <w:r w:rsidRPr="00C108E4">
      <w:rPr>
        <w:rFonts w:cs="Arial"/>
      </w:rPr>
      <w:fldChar w:fldCharType="begin"/>
    </w:r>
    <w:r w:rsidRPr="002E64A1">
      <w:rPr>
        <w:rFonts w:cs="Arial"/>
      </w:rPr>
      <w:instrText xml:space="preserve"> PAGE </w:instrText>
    </w:r>
    <w:r w:rsidRPr="00C108E4">
      <w:rPr>
        <w:rFonts w:cs="Arial"/>
      </w:rPr>
      <w:fldChar w:fldCharType="separate"/>
    </w:r>
    <w:r>
      <w:rPr>
        <w:rFonts w:cs="Arial"/>
      </w:rPr>
      <w:t>1</w:t>
    </w:r>
    <w:r w:rsidRPr="00C108E4">
      <w:rPr>
        <w:rFonts w:cs="Arial"/>
      </w:rPr>
      <w:fldChar w:fldCharType="end"/>
    </w:r>
    <w:r w:rsidRPr="002E64A1">
      <w:rPr>
        <w:rFonts w:cs="Arial"/>
      </w:rPr>
      <w:t xml:space="preserve"> / </w:t>
    </w:r>
    <w:r w:rsidRPr="00C108E4">
      <w:rPr>
        <w:rFonts w:cs="Arial"/>
      </w:rPr>
      <w:fldChar w:fldCharType="begin"/>
    </w:r>
    <w:r w:rsidRPr="002E64A1">
      <w:rPr>
        <w:rFonts w:cs="Arial"/>
      </w:rPr>
      <w:instrText xml:space="preserve"> NUMPAGES </w:instrText>
    </w:r>
    <w:r w:rsidRPr="00C108E4">
      <w:rPr>
        <w:rFonts w:cs="Arial"/>
      </w:rPr>
      <w:fldChar w:fldCharType="separate"/>
    </w:r>
    <w:r>
      <w:rPr>
        <w:rFonts w:cs="Arial"/>
      </w:rPr>
      <w:t>1</w:t>
    </w:r>
    <w:r w:rsidRPr="00C108E4">
      <w:rPr>
        <w:rFonts w:cs="Arial"/>
      </w:rPr>
      <w:fldChar w:fldCharType="end"/>
    </w:r>
  </w:p>
  <w:p w14:paraId="28367E33" w14:textId="41CC98C7" w:rsidR="001157E2" w:rsidRPr="0063016E" w:rsidRDefault="001157E2" w:rsidP="006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23AD2" w14:textId="77777777" w:rsidR="00CA2163" w:rsidRDefault="00CA2163">
      <w:r>
        <w:separator/>
      </w:r>
    </w:p>
    <w:p w14:paraId="18F73839" w14:textId="77777777" w:rsidR="00CA2163" w:rsidRDefault="00CA2163"/>
    <w:p w14:paraId="5F34A372" w14:textId="77777777" w:rsidR="00CA2163" w:rsidRDefault="00CA2163"/>
  </w:footnote>
  <w:footnote w:type="continuationSeparator" w:id="0">
    <w:p w14:paraId="1FBF616D" w14:textId="77777777" w:rsidR="00CA2163" w:rsidRDefault="00CA2163">
      <w:r>
        <w:continuationSeparator/>
      </w:r>
    </w:p>
    <w:p w14:paraId="0C09566A" w14:textId="77777777" w:rsidR="00CA2163" w:rsidRDefault="00CA2163"/>
    <w:p w14:paraId="5D44C7E2" w14:textId="77777777" w:rsidR="00CA2163" w:rsidRDefault="00CA2163"/>
  </w:footnote>
  <w:footnote w:type="continuationNotice" w:id="1">
    <w:p w14:paraId="64F83C6D" w14:textId="77777777" w:rsidR="00CA2163" w:rsidRDefault="00CA21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11CD" w14:textId="77777777" w:rsidR="001157E2" w:rsidRPr="006212F4" w:rsidRDefault="001C31DA" w:rsidP="008B5556">
    <w:pPr>
      <w:pBdr>
        <w:bottom w:val="single" w:sz="4" w:space="1" w:color="auto"/>
      </w:pBdr>
    </w:pPr>
    <w:r w:rsidRPr="00A076A7">
      <w:rPr>
        <w:noProof/>
        <w:lang w:val="de-CH" w:eastAsia="de-CH"/>
      </w:rPr>
      <w:drawing>
        <wp:inline distT="0" distB="0" distL="0" distR="0" wp14:anchorId="60C4E308" wp14:editId="7C469A85">
          <wp:extent cx="19240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381000"/>
                  </a:xfrm>
                  <a:prstGeom prst="rect">
                    <a:avLst/>
                  </a:prstGeom>
                  <a:noFill/>
                  <a:ln>
                    <a:noFill/>
                  </a:ln>
                </pic:spPr>
              </pic:pic>
            </a:graphicData>
          </a:graphic>
        </wp:inline>
      </w:drawing>
    </w:r>
    <w:r w:rsidR="001157E2">
      <w:tab/>
    </w:r>
    <w:r w:rsidR="001157E2">
      <w:tab/>
    </w:r>
    <w:r w:rsidR="001157E2" w:rsidRPr="006212F4">
      <w:t xml:space="preserve">AKD-Nr. </w:t>
    </w:r>
  </w:p>
  <w:p w14:paraId="4B37AA42" w14:textId="77777777" w:rsidR="001157E2" w:rsidRDefault="001157E2">
    <w:pPr>
      <w:pStyle w:val="Header"/>
    </w:pPr>
    <w:r w:rsidRPr="00430168">
      <w:t>Titel</w:t>
    </w:r>
  </w:p>
  <w:p w14:paraId="318B7613" w14:textId="77777777" w:rsidR="001157E2" w:rsidRDefault="001157E2"/>
  <w:p w14:paraId="4E3D9769" w14:textId="77777777" w:rsidR="001157E2" w:rsidRDefault="00115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1F2F3"/>
      <w:tblLayout w:type="fixed"/>
      <w:tblLook w:val="01E0" w:firstRow="1" w:lastRow="1" w:firstColumn="1" w:lastColumn="1" w:noHBand="0" w:noVBand="0"/>
    </w:tblPr>
    <w:tblGrid>
      <w:gridCol w:w="2128"/>
      <w:gridCol w:w="3397"/>
      <w:gridCol w:w="1701"/>
      <w:gridCol w:w="2551"/>
    </w:tblGrid>
    <w:tr w:rsidR="00450C4D" w:rsidRPr="005665C6" w14:paraId="6004DD1E" w14:textId="77777777" w:rsidTr="0002243E">
      <w:trPr>
        <w:jc w:val="center"/>
      </w:trPr>
      <w:tc>
        <w:tcPr>
          <w:tcW w:w="2128" w:type="dxa"/>
          <w:tcBorders>
            <w:top w:val="nil"/>
            <w:left w:val="nil"/>
            <w:bottom w:val="dotted" w:sz="4" w:space="0" w:color="auto"/>
            <w:right w:val="nil"/>
          </w:tcBorders>
          <w:shd w:val="clear" w:color="auto" w:fill="auto"/>
        </w:tcPr>
        <w:p w14:paraId="67652FEF" w14:textId="77777777" w:rsidR="00450C4D" w:rsidRDefault="00450C4D" w:rsidP="00450C4D">
          <w:pPr>
            <w:pStyle w:val="Header"/>
            <w:rPr>
              <w:rFonts w:ascii="Calibri" w:hAnsi="Calibri" w:cs="Calibri"/>
            </w:rPr>
          </w:pPr>
        </w:p>
      </w:tc>
      <w:tc>
        <w:tcPr>
          <w:tcW w:w="3397" w:type="dxa"/>
          <w:tcBorders>
            <w:top w:val="nil"/>
            <w:left w:val="nil"/>
            <w:bottom w:val="dotted" w:sz="4" w:space="0" w:color="auto"/>
            <w:right w:val="nil"/>
          </w:tcBorders>
          <w:shd w:val="clear" w:color="auto" w:fill="auto"/>
        </w:tcPr>
        <w:p w14:paraId="2FECC874" w14:textId="77777777" w:rsidR="00450C4D" w:rsidRDefault="00450C4D" w:rsidP="00450C4D">
          <w:pPr>
            <w:pStyle w:val="Header"/>
            <w:rPr>
              <w:rFonts w:ascii="Calibri" w:hAnsi="Calibri" w:cs="Calibri"/>
            </w:rPr>
          </w:pPr>
        </w:p>
      </w:tc>
      <w:tc>
        <w:tcPr>
          <w:tcW w:w="1701" w:type="dxa"/>
          <w:tcBorders>
            <w:top w:val="nil"/>
            <w:left w:val="nil"/>
            <w:bottom w:val="dotted" w:sz="4" w:space="0" w:color="auto"/>
            <w:right w:val="nil"/>
          </w:tcBorders>
          <w:shd w:val="clear" w:color="auto" w:fill="auto"/>
        </w:tcPr>
        <w:p w14:paraId="29D2E1CF" w14:textId="77777777" w:rsidR="00450C4D" w:rsidRDefault="00450C4D" w:rsidP="00450C4D">
          <w:pPr>
            <w:pStyle w:val="Header"/>
            <w:rPr>
              <w:rFonts w:ascii="Calibri" w:hAnsi="Calibri" w:cs="Calibri"/>
            </w:rPr>
          </w:pPr>
        </w:p>
      </w:tc>
      <w:tc>
        <w:tcPr>
          <w:tcW w:w="2551" w:type="dxa"/>
          <w:tcBorders>
            <w:top w:val="nil"/>
            <w:left w:val="nil"/>
            <w:bottom w:val="dotted" w:sz="4" w:space="0" w:color="auto"/>
            <w:right w:val="nil"/>
          </w:tcBorders>
          <w:shd w:val="clear" w:color="auto" w:fill="auto"/>
        </w:tcPr>
        <w:p w14:paraId="1A2D899C" w14:textId="77777777" w:rsidR="00450C4D" w:rsidRDefault="00450C4D" w:rsidP="00450C4D">
          <w:pPr>
            <w:pStyle w:val="Header"/>
            <w:jc w:val="right"/>
            <w:rPr>
              <w:rFonts w:ascii="Calibri" w:hAnsi="Calibri" w:cs="Calibri"/>
            </w:rPr>
          </w:pPr>
          <w:r>
            <w:rPr>
              <w:rFonts w:ascii="Calibri" w:hAnsi="Calibri" w:cs="Calibri"/>
              <w:sz w:val="12"/>
              <w:szCs w:val="12"/>
            </w:rPr>
            <w:t xml:space="preserve">Template: FRM-000477 </w:t>
          </w:r>
          <w:r w:rsidRPr="004B722B">
            <w:rPr>
              <w:rFonts w:ascii="Calibri" w:hAnsi="Calibri" w:cs="Calibri"/>
              <w:sz w:val="12"/>
              <w:szCs w:val="12"/>
            </w:rPr>
            <w:t>rev.</w:t>
          </w:r>
          <w:r>
            <w:rPr>
              <w:rFonts w:ascii="Calibri" w:hAnsi="Calibri" w:cs="Calibri"/>
              <w:sz w:val="12"/>
              <w:szCs w:val="12"/>
            </w:rPr>
            <w:t>2</w:t>
          </w:r>
        </w:p>
      </w:tc>
    </w:tr>
    <w:tr w:rsidR="00450C4D" w:rsidRPr="005665C6" w14:paraId="0C50BF3B"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35A3B1A0" w14:textId="77777777" w:rsidR="00450C4D" w:rsidRPr="00B50D8D" w:rsidRDefault="00450C4D" w:rsidP="00450C4D">
          <w:pPr>
            <w:pStyle w:val="Header"/>
            <w:rPr>
              <w:rFonts w:ascii="Calibri" w:hAnsi="Calibri" w:cs="Calibri"/>
            </w:rPr>
          </w:pPr>
          <w:r>
            <w:rPr>
              <w:rFonts w:ascii="Calibri" w:hAnsi="Calibri" w:cs="Calibri"/>
            </w:rPr>
            <w:t>Document Type:</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3E205EA"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ETQ$CURRENT_WORKFLOW  \* MERGEFORMAT </w:instrText>
          </w:r>
          <w:r>
            <w:rPr>
              <w:rFonts w:ascii="Calibri" w:hAnsi="Calibri" w:cs="Calibri"/>
            </w:rPr>
            <w:fldChar w:fldCharType="separate"/>
          </w:r>
          <w:r>
            <w:rPr>
              <w:rFonts w:ascii="Calibri" w:hAnsi="Calibri" w:cs="Calibri"/>
            </w:rPr>
            <w:t>DEV - Development</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109C416" w14:textId="77777777" w:rsidR="00450C4D" w:rsidRPr="00B50D8D" w:rsidRDefault="00450C4D" w:rsidP="00450C4D">
          <w:pPr>
            <w:pStyle w:val="Header"/>
            <w:rPr>
              <w:rFonts w:ascii="Calibri" w:hAnsi="Calibri" w:cs="Calibri"/>
            </w:rPr>
          </w:pPr>
          <w:r>
            <w:rPr>
              <w:rFonts w:ascii="Calibri" w:hAnsi="Calibri" w:cs="Calibri"/>
            </w:rPr>
            <w:t>Phase: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1EB47748"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STMN_DOCWORK_PHASE_NAME  \* MERGEFORMAT </w:instrText>
          </w:r>
          <w:r>
            <w:rPr>
              <w:rFonts w:ascii="Calibri" w:hAnsi="Calibri" w:cs="Calibri"/>
            </w:rPr>
            <w:fldChar w:fldCharType="separate"/>
          </w:r>
          <w:r>
            <w:rPr>
              <w:rFonts w:ascii="Calibri" w:hAnsi="Calibri" w:cs="Calibri"/>
            </w:rPr>
            <w:t>Released</w:t>
          </w:r>
          <w:r>
            <w:rPr>
              <w:rFonts w:ascii="Calibri" w:hAnsi="Calibri" w:cs="Calibri"/>
            </w:rPr>
            <w:fldChar w:fldCharType="end"/>
          </w:r>
        </w:p>
      </w:tc>
    </w:tr>
    <w:tr w:rsidR="00450C4D" w14:paraId="0EF0DAC0"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0C4E525" w14:textId="77777777" w:rsidR="00450C4D" w:rsidRPr="00B50D8D" w:rsidRDefault="00450C4D" w:rsidP="00450C4D">
          <w:pPr>
            <w:pStyle w:val="Header"/>
            <w:rPr>
              <w:rFonts w:ascii="Calibri" w:hAnsi="Calibri" w:cs="Calibri"/>
            </w:rPr>
          </w:pPr>
          <w:r w:rsidRPr="00B50D8D">
            <w:rPr>
              <w:rFonts w:ascii="Calibri" w:hAnsi="Calibri" w:cs="Calibri"/>
            </w:rPr>
            <w:t>Document #:</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C978472"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ETQ$NUMBER  \* MERGEFORMAT </w:instrText>
          </w:r>
          <w:r>
            <w:rPr>
              <w:rFonts w:ascii="Calibri" w:hAnsi="Calibri" w:cs="Calibri"/>
            </w:rPr>
            <w:fldChar w:fldCharType="separate"/>
          </w:r>
          <w:r>
            <w:rPr>
              <w:rFonts w:ascii="Calibri" w:hAnsi="Calibri" w:cs="Calibri"/>
            </w:rPr>
            <w:t>DEV-0044600</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0BC0F89C" w14:textId="77777777" w:rsidR="00450C4D" w:rsidRPr="00B50D8D" w:rsidRDefault="00450C4D" w:rsidP="00450C4D">
          <w:pPr>
            <w:pStyle w:val="Header"/>
            <w:rPr>
              <w:rFonts w:ascii="Calibri" w:hAnsi="Calibri" w:cs="Calibri"/>
            </w:rPr>
          </w:pPr>
          <w:r w:rsidRPr="00B50D8D">
            <w:rPr>
              <w:rFonts w:ascii="Calibri" w:hAnsi="Calibri" w:cs="Calibri"/>
            </w:rPr>
            <w:t>Revision:</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050E416E"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ETQ$REVISION  \* MERGEFORMAT </w:instrText>
          </w:r>
          <w:r>
            <w:rPr>
              <w:rFonts w:ascii="Calibri" w:hAnsi="Calibri" w:cs="Calibri"/>
            </w:rPr>
            <w:fldChar w:fldCharType="separate"/>
          </w:r>
          <w:r>
            <w:rPr>
              <w:rFonts w:ascii="Calibri" w:hAnsi="Calibri" w:cs="Calibri"/>
            </w:rPr>
            <w:t>3</w:t>
          </w:r>
          <w:r>
            <w:rPr>
              <w:rFonts w:ascii="Calibri" w:hAnsi="Calibri" w:cs="Calibri"/>
            </w:rPr>
            <w:fldChar w:fldCharType="end"/>
          </w:r>
        </w:p>
      </w:tc>
    </w:tr>
    <w:tr w:rsidR="00450C4D" w14:paraId="70D763F8"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4904BDA8" w14:textId="77777777" w:rsidR="00450C4D" w:rsidRPr="00B50D8D" w:rsidRDefault="00450C4D" w:rsidP="00450C4D">
          <w:pPr>
            <w:pStyle w:val="Header"/>
            <w:rPr>
              <w:rFonts w:ascii="Calibri" w:hAnsi="Calibri" w:cs="Calibri"/>
            </w:rPr>
          </w:pPr>
          <w:r w:rsidRPr="00B50D8D">
            <w:rPr>
              <w:rFonts w:ascii="Calibri" w:hAnsi="Calibri" w:cs="Calibri"/>
            </w:rPr>
            <w:t>Owner:</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55ECC1ED"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ETQ$APPROVERS  \* MERGEFORMAT </w:instrText>
          </w:r>
          <w:r>
            <w:rPr>
              <w:rFonts w:ascii="Calibri" w:hAnsi="Calibri" w:cs="Calibri"/>
            </w:rPr>
            <w:fldChar w:fldCharType="separate"/>
          </w:r>
          <w:r>
            <w:rPr>
              <w:rFonts w:ascii="Calibri" w:hAnsi="Calibri" w:cs="Calibri"/>
            </w:rPr>
            <w:t xml:space="preserve">Theo </w:t>
          </w:r>
          <w:proofErr w:type="spellStart"/>
          <w:r>
            <w:rPr>
              <w:rFonts w:ascii="Calibri" w:hAnsi="Calibri" w:cs="Calibri"/>
            </w:rPr>
            <w:t>Legrais</w:t>
          </w:r>
          <w:proofErr w:type="spellEnd"/>
          <w:r>
            <w:rPr>
              <w:rFonts w:ascii="Calibri" w:hAnsi="Calibri" w:cs="Calibri"/>
            </w:rPr>
            <w:t xml:space="preserve"> (U125658)</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6D89083" w14:textId="77777777" w:rsidR="00450C4D" w:rsidRPr="00B50D8D" w:rsidRDefault="00450C4D" w:rsidP="00450C4D">
          <w:pPr>
            <w:pStyle w:val="Header"/>
            <w:rPr>
              <w:rFonts w:ascii="Calibri" w:hAnsi="Calibri" w:cs="Calibri"/>
            </w:rPr>
          </w:pPr>
          <w:r w:rsidRPr="00B50D8D">
            <w:rPr>
              <w:rFonts w:ascii="Calibri" w:hAnsi="Calibri" w:cs="Calibri"/>
            </w:rPr>
            <w:t>Effective Date: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6D2CF59C"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ETQ$EFFECTIVE_DATE  \* MERGEFORMAT </w:instrText>
          </w:r>
          <w:r>
            <w:rPr>
              <w:rFonts w:ascii="Calibri" w:hAnsi="Calibri" w:cs="Calibri"/>
            </w:rPr>
            <w:fldChar w:fldCharType="separate"/>
          </w:r>
          <w:r>
            <w:rPr>
              <w:rFonts w:ascii="Calibri" w:hAnsi="Calibri" w:cs="Calibri"/>
            </w:rPr>
            <w:t>Mar 10, 2025</w:t>
          </w:r>
          <w:r>
            <w:rPr>
              <w:rFonts w:ascii="Calibri" w:hAnsi="Calibri" w:cs="Calibri"/>
            </w:rPr>
            <w:fldChar w:fldCharType="end"/>
          </w:r>
        </w:p>
      </w:tc>
    </w:tr>
    <w:tr w:rsidR="00450C4D" w:rsidRPr="009C6007" w14:paraId="451B346A" w14:textId="77777777" w:rsidTr="0002243E">
      <w:trPr>
        <w:trHeight w:val="216"/>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2231C81" w14:textId="77777777" w:rsidR="00450C4D" w:rsidRPr="00B50D8D" w:rsidRDefault="00450C4D" w:rsidP="00450C4D">
          <w:pPr>
            <w:pStyle w:val="Header"/>
            <w:rPr>
              <w:rFonts w:ascii="Calibri" w:hAnsi="Calibri" w:cs="Calibri"/>
            </w:rPr>
          </w:pPr>
          <w:r w:rsidRPr="00B50D8D">
            <w:rPr>
              <w:rFonts w:ascii="Calibri" w:hAnsi="Calibri" w:cs="Calibri"/>
            </w:rPr>
            <w:t>Title:</w:t>
          </w:r>
        </w:p>
      </w:tc>
      <w:tc>
        <w:tcPr>
          <w:tcW w:w="7649" w:type="dxa"/>
          <w:gridSpan w:val="3"/>
          <w:tcBorders>
            <w:top w:val="dotted" w:sz="4" w:space="0" w:color="auto"/>
            <w:left w:val="dotted" w:sz="4" w:space="0" w:color="auto"/>
            <w:bottom w:val="dotted" w:sz="4" w:space="0" w:color="auto"/>
            <w:right w:val="dotted" w:sz="4" w:space="0" w:color="auto"/>
          </w:tcBorders>
          <w:shd w:val="clear" w:color="auto" w:fill="auto"/>
        </w:tcPr>
        <w:p w14:paraId="68093AA2" w14:textId="77777777" w:rsidR="00450C4D" w:rsidRPr="009C6007" w:rsidRDefault="00450C4D" w:rsidP="00450C4D">
          <w:pPr>
            <w:pStyle w:val="Header"/>
            <w:rPr>
              <w:rFonts w:ascii="Calibri" w:hAnsi="Calibri" w:cs="Calibri"/>
              <w:b/>
              <w:bCs/>
              <w:lang w:val="fr-CA"/>
            </w:rPr>
          </w:pPr>
          <w:r>
            <w:rPr>
              <w:rFonts w:ascii="Calibri" w:hAnsi="Calibri" w:cs="Calibri"/>
              <w:b/>
              <w:bCs/>
            </w:rPr>
            <w:fldChar w:fldCharType="begin"/>
          </w:r>
          <w:r w:rsidRPr="009C6007">
            <w:rPr>
              <w:rFonts w:ascii="Calibri" w:hAnsi="Calibri" w:cs="Calibri"/>
              <w:b/>
              <w:bCs/>
              <w:lang w:val="fr-CA"/>
            </w:rPr>
            <w:instrText xml:space="preserve"> DOCPROPERTY  DOCWORK_TITLE  \* MERGEFORMAT </w:instrText>
          </w:r>
          <w:r>
            <w:rPr>
              <w:rFonts w:ascii="Calibri" w:hAnsi="Calibri" w:cs="Calibri"/>
              <w:b/>
              <w:bCs/>
            </w:rPr>
            <w:fldChar w:fldCharType="separate"/>
          </w:r>
          <w:r w:rsidRPr="009C6007">
            <w:rPr>
              <w:rFonts w:ascii="Calibri" w:hAnsi="Calibri" w:cs="Calibri"/>
              <w:b/>
              <w:bCs/>
              <w:lang w:val="fr-CA"/>
            </w:rPr>
            <w:t xml:space="preserve">STMN IOS Main Application </w:t>
          </w:r>
          <w:proofErr w:type="spellStart"/>
          <w:r w:rsidRPr="009C6007">
            <w:rPr>
              <w:rFonts w:ascii="Calibri" w:hAnsi="Calibri" w:cs="Calibri"/>
              <w:b/>
              <w:bCs/>
              <w:lang w:val="fr-CA"/>
            </w:rPr>
            <w:t>Verification</w:t>
          </w:r>
          <w:proofErr w:type="spellEnd"/>
          <w:r w:rsidRPr="009C6007">
            <w:rPr>
              <w:rFonts w:ascii="Calibri" w:hAnsi="Calibri" w:cs="Calibri"/>
              <w:b/>
              <w:bCs/>
              <w:lang w:val="fr-CA"/>
            </w:rPr>
            <w:t xml:space="preserve"> </w:t>
          </w:r>
          <w:proofErr w:type="spellStart"/>
          <w:r w:rsidRPr="009C6007">
            <w:rPr>
              <w:rFonts w:ascii="Calibri" w:hAnsi="Calibri" w:cs="Calibri"/>
              <w:b/>
              <w:bCs/>
              <w:lang w:val="fr-CA"/>
            </w:rPr>
            <w:t>Specifications</w:t>
          </w:r>
          <w:proofErr w:type="spellEnd"/>
          <w:r>
            <w:rPr>
              <w:rFonts w:ascii="Calibri" w:hAnsi="Calibri" w:cs="Calibri"/>
              <w:b/>
              <w:bCs/>
            </w:rPr>
            <w:fldChar w:fldCharType="end"/>
          </w:r>
        </w:p>
      </w:tc>
    </w:tr>
  </w:tbl>
  <w:p w14:paraId="4D57BF93" w14:textId="4A3AFBC5" w:rsidR="001157E2" w:rsidRPr="00B0641E" w:rsidRDefault="001157E2" w:rsidP="00923722">
    <w:pPr>
      <w:pStyle w:val="HeaderBottomLine"/>
      <w:tabs>
        <w:tab w:val="clear" w:pos="4536"/>
        <w:tab w:val="clear" w:pos="9072"/>
        <w:tab w:val="left" w:pos="1455"/>
      </w:tabs>
      <w:rPr>
        <w:color w:val="000000"/>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C8D"/>
    <w:multiLevelType w:val="hybridMultilevel"/>
    <w:tmpl w:val="40B82F56"/>
    <w:lvl w:ilvl="0" w:tplc="4F784704">
      <w:start w:val="1"/>
      <w:numFmt w:val="bullet"/>
      <w:pStyle w:val="Listing"/>
      <w:lvlText w:val=""/>
      <w:lvlJc w:val="left"/>
      <w:pPr>
        <w:tabs>
          <w:tab w:val="num" w:pos="1134"/>
        </w:tabs>
        <w:ind w:left="1134" w:hanging="283"/>
      </w:pPr>
      <w:rPr>
        <w:rFonts w:ascii="Symbol" w:hAnsi="Symbol" w:hint="default"/>
        <w:color w:val="auto"/>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510CC"/>
    <w:multiLevelType w:val="hybridMultilevel"/>
    <w:tmpl w:val="25EE9EC6"/>
    <w:lvl w:ilvl="0" w:tplc="0C0A495E">
      <w:start w:val="1"/>
      <w:numFmt w:val="bullet"/>
      <w:pStyle w:val="Sublistung"/>
      <w:lvlText w:val="-"/>
      <w:lvlJc w:val="left"/>
      <w:pPr>
        <w:tabs>
          <w:tab w:val="num" w:pos="1854"/>
        </w:tabs>
        <w:ind w:left="1854"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87040"/>
    <w:multiLevelType w:val="hybridMultilevel"/>
    <w:tmpl w:val="09FC4B6C"/>
    <w:lvl w:ilvl="0" w:tplc="1A0C8BD8">
      <w:start w:val="1"/>
      <w:numFmt w:val="bullet"/>
      <w:lvlText w:val=""/>
      <w:lvlJc w:val="left"/>
      <w:pPr>
        <w:ind w:left="720" w:hanging="360"/>
      </w:pPr>
      <w:rPr>
        <w:rFonts w:ascii="Symbol" w:hAnsi="Symbol" w:hint="default"/>
      </w:rPr>
    </w:lvl>
    <w:lvl w:ilvl="1" w:tplc="855E0CE0" w:tentative="1">
      <w:start w:val="1"/>
      <w:numFmt w:val="bullet"/>
      <w:lvlText w:val="o"/>
      <w:lvlJc w:val="left"/>
      <w:pPr>
        <w:ind w:left="1440" w:hanging="360"/>
      </w:pPr>
      <w:rPr>
        <w:rFonts w:ascii="Courier New" w:hAnsi="Courier New" w:cs="Courier New" w:hint="default"/>
      </w:rPr>
    </w:lvl>
    <w:lvl w:ilvl="2" w:tplc="5E8211EC" w:tentative="1">
      <w:start w:val="1"/>
      <w:numFmt w:val="bullet"/>
      <w:lvlText w:val=""/>
      <w:lvlJc w:val="left"/>
      <w:pPr>
        <w:ind w:left="2160" w:hanging="360"/>
      </w:pPr>
      <w:rPr>
        <w:rFonts w:ascii="Wingdings" w:hAnsi="Wingdings" w:hint="default"/>
      </w:rPr>
    </w:lvl>
    <w:lvl w:ilvl="3" w:tplc="FE2208FC" w:tentative="1">
      <w:start w:val="1"/>
      <w:numFmt w:val="bullet"/>
      <w:lvlText w:val=""/>
      <w:lvlJc w:val="left"/>
      <w:pPr>
        <w:ind w:left="2880" w:hanging="360"/>
      </w:pPr>
      <w:rPr>
        <w:rFonts w:ascii="Symbol" w:hAnsi="Symbol" w:hint="default"/>
      </w:rPr>
    </w:lvl>
    <w:lvl w:ilvl="4" w:tplc="17E62AEA" w:tentative="1">
      <w:start w:val="1"/>
      <w:numFmt w:val="bullet"/>
      <w:lvlText w:val="o"/>
      <w:lvlJc w:val="left"/>
      <w:pPr>
        <w:ind w:left="3600" w:hanging="360"/>
      </w:pPr>
      <w:rPr>
        <w:rFonts w:ascii="Courier New" w:hAnsi="Courier New" w:cs="Courier New" w:hint="default"/>
      </w:rPr>
    </w:lvl>
    <w:lvl w:ilvl="5" w:tplc="D82CB6D6" w:tentative="1">
      <w:start w:val="1"/>
      <w:numFmt w:val="bullet"/>
      <w:lvlText w:val=""/>
      <w:lvlJc w:val="left"/>
      <w:pPr>
        <w:ind w:left="4320" w:hanging="360"/>
      </w:pPr>
      <w:rPr>
        <w:rFonts w:ascii="Wingdings" w:hAnsi="Wingdings" w:hint="default"/>
      </w:rPr>
    </w:lvl>
    <w:lvl w:ilvl="6" w:tplc="C6069148" w:tentative="1">
      <w:start w:val="1"/>
      <w:numFmt w:val="bullet"/>
      <w:lvlText w:val=""/>
      <w:lvlJc w:val="left"/>
      <w:pPr>
        <w:ind w:left="5040" w:hanging="360"/>
      </w:pPr>
      <w:rPr>
        <w:rFonts w:ascii="Symbol" w:hAnsi="Symbol" w:hint="default"/>
      </w:rPr>
    </w:lvl>
    <w:lvl w:ilvl="7" w:tplc="EE46A272" w:tentative="1">
      <w:start w:val="1"/>
      <w:numFmt w:val="bullet"/>
      <w:lvlText w:val="o"/>
      <w:lvlJc w:val="left"/>
      <w:pPr>
        <w:ind w:left="5760" w:hanging="360"/>
      </w:pPr>
      <w:rPr>
        <w:rFonts w:ascii="Courier New" w:hAnsi="Courier New" w:cs="Courier New" w:hint="default"/>
      </w:rPr>
    </w:lvl>
    <w:lvl w:ilvl="8" w:tplc="6B4E209A" w:tentative="1">
      <w:start w:val="1"/>
      <w:numFmt w:val="bullet"/>
      <w:lvlText w:val=""/>
      <w:lvlJc w:val="left"/>
      <w:pPr>
        <w:ind w:left="6480" w:hanging="360"/>
      </w:pPr>
      <w:rPr>
        <w:rFonts w:ascii="Wingdings" w:hAnsi="Wingdings" w:hint="default"/>
      </w:rPr>
    </w:lvl>
  </w:abstractNum>
  <w:abstractNum w:abstractNumId="3" w15:restartNumberingAfterBreak="0">
    <w:nsid w:val="273F6063"/>
    <w:multiLevelType w:val="hybridMultilevel"/>
    <w:tmpl w:val="1326D884"/>
    <w:lvl w:ilvl="0" w:tplc="1B2EFB42">
      <w:start w:val="1"/>
      <w:numFmt w:val="bullet"/>
      <w:lvlText w:val="-"/>
      <w:lvlJc w:val="left"/>
      <w:pPr>
        <w:ind w:left="720" w:hanging="360"/>
      </w:pPr>
      <w:rPr>
        <w:rFonts w:ascii="Arial" w:eastAsia="Times New Roman" w:hAnsi="Arial" w:cs="Arial" w:hint="default"/>
      </w:rPr>
    </w:lvl>
    <w:lvl w:ilvl="1" w:tplc="C040E64A" w:tentative="1">
      <w:start w:val="1"/>
      <w:numFmt w:val="bullet"/>
      <w:lvlText w:val="o"/>
      <w:lvlJc w:val="left"/>
      <w:pPr>
        <w:ind w:left="1440" w:hanging="360"/>
      </w:pPr>
      <w:rPr>
        <w:rFonts w:ascii="Courier New" w:hAnsi="Courier New" w:hint="default"/>
      </w:rPr>
    </w:lvl>
    <w:lvl w:ilvl="2" w:tplc="63867FF8" w:tentative="1">
      <w:start w:val="1"/>
      <w:numFmt w:val="bullet"/>
      <w:lvlText w:val=""/>
      <w:lvlJc w:val="left"/>
      <w:pPr>
        <w:ind w:left="2160" w:hanging="360"/>
      </w:pPr>
      <w:rPr>
        <w:rFonts w:ascii="Wingdings" w:hAnsi="Wingdings" w:hint="default"/>
      </w:rPr>
    </w:lvl>
    <w:lvl w:ilvl="3" w:tplc="B2B42F84" w:tentative="1">
      <w:start w:val="1"/>
      <w:numFmt w:val="bullet"/>
      <w:lvlText w:val=""/>
      <w:lvlJc w:val="left"/>
      <w:pPr>
        <w:ind w:left="2880" w:hanging="360"/>
      </w:pPr>
      <w:rPr>
        <w:rFonts w:ascii="Symbol" w:hAnsi="Symbol" w:hint="default"/>
      </w:rPr>
    </w:lvl>
    <w:lvl w:ilvl="4" w:tplc="5FB2BEB2" w:tentative="1">
      <w:start w:val="1"/>
      <w:numFmt w:val="bullet"/>
      <w:lvlText w:val="o"/>
      <w:lvlJc w:val="left"/>
      <w:pPr>
        <w:ind w:left="3600" w:hanging="360"/>
      </w:pPr>
      <w:rPr>
        <w:rFonts w:ascii="Courier New" w:hAnsi="Courier New" w:hint="default"/>
      </w:rPr>
    </w:lvl>
    <w:lvl w:ilvl="5" w:tplc="64EC2660" w:tentative="1">
      <w:start w:val="1"/>
      <w:numFmt w:val="bullet"/>
      <w:lvlText w:val=""/>
      <w:lvlJc w:val="left"/>
      <w:pPr>
        <w:ind w:left="4320" w:hanging="360"/>
      </w:pPr>
      <w:rPr>
        <w:rFonts w:ascii="Wingdings" w:hAnsi="Wingdings" w:hint="default"/>
      </w:rPr>
    </w:lvl>
    <w:lvl w:ilvl="6" w:tplc="7F0450E0" w:tentative="1">
      <w:start w:val="1"/>
      <w:numFmt w:val="bullet"/>
      <w:lvlText w:val=""/>
      <w:lvlJc w:val="left"/>
      <w:pPr>
        <w:ind w:left="5040" w:hanging="360"/>
      </w:pPr>
      <w:rPr>
        <w:rFonts w:ascii="Symbol" w:hAnsi="Symbol" w:hint="default"/>
      </w:rPr>
    </w:lvl>
    <w:lvl w:ilvl="7" w:tplc="228A6346" w:tentative="1">
      <w:start w:val="1"/>
      <w:numFmt w:val="bullet"/>
      <w:lvlText w:val="o"/>
      <w:lvlJc w:val="left"/>
      <w:pPr>
        <w:ind w:left="5760" w:hanging="360"/>
      </w:pPr>
      <w:rPr>
        <w:rFonts w:ascii="Courier New" w:hAnsi="Courier New" w:hint="default"/>
      </w:rPr>
    </w:lvl>
    <w:lvl w:ilvl="8" w:tplc="D41484E2" w:tentative="1">
      <w:start w:val="1"/>
      <w:numFmt w:val="bullet"/>
      <w:lvlText w:val=""/>
      <w:lvlJc w:val="left"/>
      <w:pPr>
        <w:ind w:left="6480" w:hanging="360"/>
      </w:pPr>
      <w:rPr>
        <w:rFonts w:ascii="Wingdings" w:hAnsi="Wingdings" w:hint="default"/>
      </w:rPr>
    </w:lvl>
  </w:abstractNum>
  <w:abstractNum w:abstractNumId="4" w15:restartNumberingAfterBreak="0">
    <w:nsid w:val="29211D70"/>
    <w:multiLevelType w:val="hybridMultilevel"/>
    <w:tmpl w:val="40AED476"/>
    <w:lvl w:ilvl="0" w:tplc="A652077C">
      <w:start w:val="1"/>
      <w:numFmt w:val="bullet"/>
      <w:pStyle w:val="ListLevel2"/>
      <w:lvlText w:val="-"/>
      <w:lvlJc w:val="left"/>
      <w:pPr>
        <w:tabs>
          <w:tab w:val="num" w:pos="709"/>
        </w:tabs>
        <w:ind w:left="709"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50BC9"/>
    <w:multiLevelType w:val="multilevel"/>
    <w:tmpl w:val="B5CE2C0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383"/>
        </w:tabs>
        <w:ind w:left="7383"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395D5E71"/>
    <w:multiLevelType w:val="hybridMultilevel"/>
    <w:tmpl w:val="B742F386"/>
    <w:lvl w:ilvl="0" w:tplc="BB7AB71E">
      <w:start w:val="1"/>
      <w:numFmt w:val="decimal"/>
      <w:pStyle w:val="Step"/>
      <w:lvlText w:val="%1."/>
      <w:lvlJc w:val="left"/>
      <w:pPr>
        <w:tabs>
          <w:tab w:val="num" w:pos="1134"/>
        </w:tabs>
        <w:ind w:left="1134" w:hanging="1134"/>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664034B"/>
    <w:multiLevelType w:val="hybridMultilevel"/>
    <w:tmpl w:val="178E1E50"/>
    <w:lvl w:ilvl="0" w:tplc="C3A29146">
      <w:start w:val="1"/>
      <w:numFmt w:val="decimal"/>
      <w:lvlText w:val="[%1]"/>
      <w:lvlJc w:val="left"/>
      <w:pPr>
        <w:ind w:left="720" w:hanging="360"/>
      </w:pPr>
      <w:rPr>
        <w:rFonts w:hint="default"/>
      </w:rPr>
    </w:lvl>
    <w:lvl w:ilvl="1" w:tplc="B8D09302" w:tentative="1">
      <w:start w:val="1"/>
      <w:numFmt w:val="lowerLetter"/>
      <w:lvlText w:val="%2."/>
      <w:lvlJc w:val="left"/>
      <w:pPr>
        <w:ind w:left="1440" w:hanging="360"/>
      </w:pPr>
    </w:lvl>
    <w:lvl w:ilvl="2" w:tplc="2B7ECC38" w:tentative="1">
      <w:start w:val="1"/>
      <w:numFmt w:val="lowerRoman"/>
      <w:lvlText w:val="%3."/>
      <w:lvlJc w:val="right"/>
      <w:pPr>
        <w:ind w:left="2160" w:hanging="180"/>
      </w:pPr>
    </w:lvl>
    <w:lvl w:ilvl="3" w:tplc="FAE0E86E" w:tentative="1">
      <w:start w:val="1"/>
      <w:numFmt w:val="decimal"/>
      <w:lvlText w:val="%4."/>
      <w:lvlJc w:val="left"/>
      <w:pPr>
        <w:ind w:left="2880" w:hanging="360"/>
      </w:pPr>
    </w:lvl>
    <w:lvl w:ilvl="4" w:tplc="61264C16" w:tentative="1">
      <w:start w:val="1"/>
      <w:numFmt w:val="lowerLetter"/>
      <w:lvlText w:val="%5."/>
      <w:lvlJc w:val="left"/>
      <w:pPr>
        <w:ind w:left="3600" w:hanging="360"/>
      </w:pPr>
    </w:lvl>
    <w:lvl w:ilvl="5" w:tplc="7BF4CCCC" w:tentative="1">
      <w:start w:val="1"/>
      <w:numFmt w:val="lowerRoman"/>
      <w:lvlText w:val="%6."/>
      <w:lvlJc w:val="right"/>
      <w:pPr>
        <w:ind w:left="4320" w:hanging="180"/>
      </w:pPr>
    </w:lvl>
    <w:lvl w:ilvl="6" w:tplc="6474493A" w:tentative="1">
      <w:start w:val="1"/>
      <w:numFmt w:val="decimal"/>
      <w:lvlText w:val="%7."/>
      <w:lvlJc w:val="left"/>
      <w:pPr>
        <w:ind w:left="5040" w:hanging="360"/>
      </w:pPr>
    </w:lvl>
    <w:lvl w:ilvl="7" w:tplc="C6EABD4A" w:tentative="1">
      <w:start w:val="1"/>
      <w:numFmt w:val="lowerLetter"/>
      <w:lvlText w:val="%8."/>
      <w:lvlJc w:val="left"/>
      <w:pPr>
        <w:ind w:left="5760" w:hanging="360"/>
      </w:pPr>
    </w:lvl>
    <w:lvl w:ilvl="8" w:tplc="7B60713A" w:tentative="1">
      <w:start w:val="1"/>
      <w:numFmt w:val="lowerRoman"/>
      <w:lvlText w:val="%9."/>
      <w:lvlJc w:val="right"/>
      <w:pPr>
        <w:ind w:left="6480" w:hanging="180"/>
      </w:pPr>
    </w:lvl>
  </w:abstractNum>
  <w:abstractNum w:abstractNumId="8" w15:restartNumberingAfterBreak="0">
    <w:nsid w:val="62F40643"/>
    <w:multiLevelType w:val="hybridMultilevel"/>
    <w:tmpl w:val="AB2EB7EE"/>
    <w:lvl w:ilvl="0" w:tplc="4AD2BF74">
      <w:numFmt w:val="bullet"/>
      <w:lvlText w:val="-"/>
      <w:lvlJc w:val="left"/>
      <w:pPr>
        <w:ind w:left="360" w:hanging="360"/>
      </w:pPr>
      <w:rPr>
        <w:rFonts w:ascii="Arial" w:eastAsia="Times New Roman" w:hAnsi="Arial" w:cs="Arial" w:hint="default"/>
      </w:rPr>
    </w:lvl>
    <w:lvl w:ilvl="1" w:tplc="55A6522E" w:tentative="1">
      <w:start w:val="1"/>
      <w:numFmt w:val="bullet"/>
      <w:lvlText w:val="o"/>
      <w:lvlJc w:val="left"/>
      <w:pPr>
        <w:ind w:left="1440" w:hanging="360"/>
      </w:pPr>
      <w:rPr>
        <w:rFonts w:ascii="Courier New" w:hAnsi="Courier New" w:cs="Courier New" w:hint="default"/>
      </w:rPr>
    </w:lvl>
    <w:lvl w:ilvl="2" w:tplc="2FD8C14C" w:tentative="1">
      <w:start w:val="1"/>
      <w:numFmt w:val="bullet"/>
      <w:lvlText w:val=""/>
      <w:lvlJc w:val="left"/>
      <w:pPr>
        <w:ind w:left="2160" w:hanging="360"/>
      </w:pPr>
      <w:rPr>
        <w:rFonts w:ascii="Wingdings" w:hAnsi="Wingdings" w:hint="default"/>
      </w:rPr>
    </w:lvl>
    <w:lvl w:ilvl="3" w:tplc="FF96DB70" w:tentative="1">
      <w:start w:val="1"/>
      <w:numFmt w:val="bullet"/>
      <w:lvlText w:val=""/>
      <w:lvlJc w:val="left"/>
      <w:pPr>
        <w:ind w:left="2880" w:hanging="360"/>
      </w:pPr>
      <w:rPr>
        <w:rFonts w:ascii="Symbol" w:hAnsi="Symbol" w:hint="default"/>
      </w:rPr>
    </w:lvl>
    <w:lvl w:ilvl="4" w:tplc="085AC11C" w:tentative="1">
      <w:start w:val="1"/>
      <w:numFmt w:val="bullet"/>
      <w:lvlText w:val="o"/>
      <w:lvlJc w:val="left"/>
      <w:pPr>
        <w:ind w:left="3600" w:hanging="360"/>
      </w:pPr>
      <w:rPr>
        <w:rFonts w:ascii="Courier New" w:hAnsi="Courier New" w:cs="Courier New" w:hint="default"/>
      </w:rPr>
    </w:lvl>
    <w:lvl w:ilvl="5" w:tplc="D8A277DE" w:tentative="1">
      <w:start w:val="1"/>
      <w:numFmt w:val="bullet"/>
      <w:lvlText w:val=""/>
      <w:lvlJc w:val="left"/>
      <w:pPr>
        <w:ind w:left="4320" w:hanging="360"/>
      </w:pPr>
      <w:rPr>
        <w:rFonts w:ascii="Wingdings" w:hAnsi="Wingdings" w:hint="default"/>
      </w:rPr>
    </w:lvl>
    <w:lvl w:ilvl="6" w:tplc="0FBA8F3C" w:tentative="1">
      <w:start w:val="1"/>
      <w:numFmt w:val="bullet"/>
      <w:lvlText w:val=""/>
      <w:lvlJc w:val="left"/>
      <w:pPr>
        <w:ind w:left="5040" w:hanging="360"/>
      </w:pPr>
      <w:rPr>
        <w:rFonts w:ascii="Symbol" w:hAnsi="Symbol" w:hint="default"/>
      </w:rPr>
    </w:lvl>
    <w:lvl w:ilvl="7" w:tplc="5AD87ED0" w:tentative="1">
      <w:start w:val="1"/>
      <w:numFmt w:val="bullet"/>
      <w:lvlText w:val="o"/>
      <w:lvlJc w:val="left"/>
      <w:pPr>
        <w:ind w:left="5760" w:hanging="360"/>
      </w:pPr>
      <w:rPr>
        <w:rFonts w:ascii="Courier New" w:hAnsi="Courier New" w:cs="Courier New" w:hint="default"/>
      </w:rPr>
    </w:lvl>
    <w:lvl w:ilvl="8" w:tplc="97426B00" w:tentative="1">
      <w:start w:val="1"/>
      <w:numFmt w:val="bullet"/>
      <w:lvlText w:val=""/>
      <w:lvlJc w:val="left"/>
      <w:pPr>
        <w:ind w:left="6480" w:hanging="360"/>
      </w:pPr>
      <w:rPr>
        <w:rFonts w:ascii="Wingdings" w:hAnsi="Wingdings" w:hint="default"/>
      </w:rPr>
    </w:lvl>
  </w:abstractNum>
  <w:abstractNum w:abstractNumId="9" w15:restartNumberingAfterBreak="0">
    <w:nsid w:val="726A1CC1"/>
    <w:multiLevelType w:val="multilevel"/>
    <w:tmpl w:val="726A1CC1"/>
    <w:lvl w:ilvl="0">
      <w:start w:val="1"/>
      <w:numFmt w:val="bullet"/>
      <w:pStyle w:val="Liste1"/>
      <w:lvlText w:val=""/>
      <w:lvlJc w:val="left"/>
      <w:pPr>
        <w:ind w:left="1354" w:hanging="360"/>
      </w:pPr>
      <w:rPr>
        <w:rFonts w:ascii="Symbol" w:hAnsi="Symbol" w:hint="default"/>
        <w:color w:val="00B0F0"/>
        <w:u w:val="none" w:color="666666"/>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10" w15:restartNumberingAfterBreak="0">
    <w:nsid w:val="75B26E98"/>
    <w:multiLevelType w:val="hybridMultilevel"/>
    <w:tmpl w:val="0BB6B1C0"/>
    <w:lvl w:ilvl="0" w:tplc="6B844690">
      <w:start w:val="1"/>
      <w:numFmt w:val="bullet"/>
      <w:lvlText w:val=""/>
      <w:lvlJc w:val="left"/>
      <w:pPr>
        <w:ind w:left="720" w:hanging="360"/>
      </w:pPr>
      <w:rPr>
        <w:rFonts w:ascii="Symbol" w:hAnsi="Symbol" w:hint="default"/>
      </w:rPr>
    </w:lvl>
    <w:lvl w:ilvl="1" w:tplc="66CE5312" w:tentative="1">
      <w:start w:val="1"/>
      <w:numFmt w:val="bullet"/>
      <w:lvlText w:val="o"/>
      <w:lvlJc w:val="left"/>
      <w:pPr>
        <w:ind w:left="1440" w:hanging="360"/>
      </w:pPr>
      <w:rPr>
        <w:rFonts w:ascii="Courier New" w:hAnsi="Courier New" w:cs="Courier New" w:hint="default"/>
      </w:rPr>
    </w:lvl>
    <w:lvl w:ilvl="2" w:tplc="74E4C65C" w:tentative="1">
      <w:start w:val="1"/>
      <w:numFmt w:val="bullet"/>
      <w:lvlText w:val=""/>
      <w:lvlJc w:val="left"/>
      <w:pPr>
        <w:ind w:left="2160" w:hanging="360"/>
      </w:pPr>
      <w:rPr>
        <w:rFonts w:ascii="Wingdings" w:hAnsi="Wingdings" w:hint="default"/>
      </w:rPr>
    </w:lvl>
    <w:lvl w:ilvl="3" w:tplc="73223D74" w:tentative="1">
      <w:start w:val="1"/>
      <w:numFmt w:val="bullet"/>
      <w:lvlText w:val=""/>
      <w:lvlJc w:val="left"/>
      <w:pPr>
        <w:ind w:left="2880" w:hanging="360"/>
      </w:pPr>
      <w:rPr>
        <w:rFonts w:ascii="Symbol" w:hAnsi="Symbol" w:hint="default"/>
      </w:rPr>
    </w:lvl>
    <w:lvl w:ilvl="4" w:tplc="0D46A0CE" w:tentative="1">
      <w:start w:val="1"/>
      <w:numFmt w:val="bullet"/>
      <w:lvlText w:val="o"/>
      <w:lvlJc w:val="left"/>
      <w:pPr>
        <w:ind w:left="3600" w:hanging="360"/>
      </w:pPr>
      <w:rPr>
        <w:rFonts w:ascii="Courier New" w:hAnsi="Courier New" w:cs="Courier New" w:hint="default"/>
      </w:rPr>
    </w:lvl>
    <w:lvl w:ilvl="5" w:tplc="8586D868" w:tentative="1">
      <w:start w:val="1"/>
      <w:numFmt w:val="bullet"/>
      <w:lvlText w:val=""/>
      <w:lvlJc w:val="left"/>
      <w:pPr>
        <w:ind w:left="4320" w:hanging="360"/>
      </w:pPr>
      <w:rPr>
        <w:rFonts w:ascii="Wingdings" w:hAnsi="Wingdings" w:hint="default"/>
      </w:rPr>
    </w:lvl>
    <w:lvl w:ilvl="6" w:tplc="AC02458C" w:tentative="1">
      <w:start w:val="1"/>
      <w:numFmt w:val="bullet"/>
      <w:lvlText w:val=""/>
      <w:lvlJc w:val="left"/>
      <w:pPr>
        <w:ind w:left="5040" w:hanging="360"/>
      </w:pPr>
      <w:rPr>
        <w:rFonts w:ascii="Symbol" w:hAnsi="Symbol" w:hint="default"/>
      </w:rPr>
    </w:lvl>
    <w:lvl w:ilvl="7" w:tplc="64FEEFEC" w:tentative="1">
      <w:start w:val="1"/>
      <w:numFmt w:val="bullet"/>
      <w:lvlText w:val="o"/>
      <w:lvlJc w:val="left"/>
      <w:pPr>
        <w:ind w:left="5760" w:hanging="360"/>
      </w:pPr>
      <w:rPr>
        <w:rFonts w:ascii="Courier New" w:hAnsi="Courier New" w:cs="Courier New" w:hint="default"/>
      </w:rPr>
    </w:lvl>
    <w:lvl w:ilvl="8" w:tplc="AFBE9484" w:tentative="1">
      <w:start w:val="1"/>
      <w:numFmt w:val="bullet"/>
      <w:lvlText w:val=""/>
      <w:lvlJc w:val="left"/>
      <w:pPr>
        <w:ind w:left="6480" w:hanging="360"/>
      </w:pPr>
      <w:rPr>
        <w:rFonts w:ascii="Wingdings" w:hAnsi="Wingdings" w:hint="default"/>
      </w:rPr>
    </w:lvl>
  </w:abstractNum>
  <w:abstractNum w:abstractNumId="11" w15:restartNumberingAfterBreak="0">
    <w:nsid w:val="7BBB1A18"/>
    <w:multiLevelType w:val="hybridMultilevel"/>
    <w:tmpl w:val="9A205E2A"/>
    <w:lvl w:ilvl="0" w:tplc="3A763E5E">
      <w:start w:val="1"/>
      <w:numFmt w:val="bullet"/>
      <w:lvlText w:val=""/>
      <w:lvlJc w:val="left"/>
      <w:pPr>
        <w:ind w:left="720" w:hanging="360"/>
      </w:pPr>
      <w:rPr>
        <w:rFonts w:ascii="Symbol" w:hAnsi="Symbol" w:hint="default"/>
      </w:rPr>
    </w:lvl>
    <w:lvl w:ilvl="1" w:tplc="2EB40EAE" w:tentative="1">
      <w:start w:val="1"/>
      <w:numFmt w:val="bullet"/>
      <w:lvlText w:val="o"/>
      <w:lvlJc w:val="left"/>
      <w:pPr>
        <w:ind w:left="1440" w:hanging="360"/>
      </w:pPr>
      <w:rPr>
        <w:rFonts w:ascii="Courier New" w:hAnsi="Courier New" w:hint="default"/>
      </w:rPr>
    </w:lvl>
    <w:lvl w:ilvl="2" w:tplc="7314639C" w:tentative="1">
      <w:start w:val="1"/>
      <w:numFmt w:val="bullet"/>
      <w:lvlText w:val=""/>
      <w:lvlJc w:val="left"/>
      <w:pPr>
        <w:ind w:left="2160" w:hanging="360"/>
      </w:pPr>
      <w:rPr>
        <w:rFonts w:ascii="Wingdings" w:hAnsi="Wingdings" w:hint="default"/>
      </w:rPr>
    </w:lvl>
    <w:lvl w:ilvl="3" w:tplc="EF5C59E2" w:tentative="1">
      <w:start w:val="1"/>
      <w:numFmt w:val="bullet"/>
      <w:lvlText w:val=""/>
      <w:lvlJc w:val="left"/>
      <w:pPr>
        <w:ind w:left="2880" w:hanging="360"/>
      </w:pPr>
      <w:rPr>
        <w:rFonts w:ascii="Symbol" w:hAnsi="Symbol" w:hint="default"/>
      </w:rPr>
    </w:lvl>
    <w:lvl w:ilvl="4" w:tplc="9BDCCA0A" w:tentative="1">
      <w:start w:val="1"/>
      <w:numFmt w:val="bullet"/>
      <w:lvlText w:val="o"/>
      <w:lvlJc w:val="left"/>
      <w:pPr>
        <w:ind w:left="3600" w:hanging="360"/>
      </w:pPr>
      <w:rPr>
        <w:rFonts w:ascii="Courier New" w:hAnsi="Courier New" w:hint="default"/>
      </w:rPr>
    </w:lvl>
    <w:lvl w:ilvl="5" w:tplc="8CDAF62A" w:tentative="1">
      <w:start w:val="1"/>
      <w:numFmt w:val="bullet"/>
      <w:lvlText w:val=""/>
      <w:lvlJc w:val="left"/>
      <w:pPr>
        <w:ind w:left="4320" w:hanging="360"/>
      </w:pPr>
      <w:rPr>
        <w:rFonts w:ascii="Wingdings" w:hAnsi="Wingdings" w:hint="default"/>
      </w:rPr>
    </w:lvl>
    <w:lvl w:ilvl="6" w:tplc="60D65270" w:tentative="1">
      <w:start w:val="1"/>
      <w:numFmt w:val="bullet"/>
      <w:lvlText w:val=""/>
      <w:lvlJc w:val="left"/>
      <w:pPr>
        <w:ind w:left="5040" w:hanging="360"/>
      </w:pPr>
      <w:rPr>
        <w:rFonts w:ascii="Symbol" w:hAnsi="Symbol" w:hint="default"/>
      </w:rPr>
    </w:lvl>
    <w:lvl w:ilvl="7" w:tplc="2780AAE4" w:tentative="1">
      <w:start w:val="1"/>
      <w:numFmt w:val="bullet"/>
      <w:lvlText w:val="o"/>
      <w:lvlJc w:val="left"/>
      <w:pPr>
        <w:ind w:left="5760" w:hanging="360"/>
      </w:pPr>
      <w:rPr>
        <w:rFonts w:ascii="Courier New" w:hAnsi="Courier New" w:hint="default"/>
      </w:rPr>
    </w:lvl>
    <w:lvl w:ilvl="8" w:tplc="8D00C192" w:tentative="1">
      <w:start w:val="1"/>
      <w:numFmt w:val="bullet"/>
      <w:lvlText w:val=""/>
      <w:lvlJc w:val="left"/>
      <w:pPr>
        <w:ind w:left="6480" w:hanging="360"/>
      </w:pPr>
      <w:rPr>
        <w:rFonts w:ascii="Wingdings" w:hAnsi="Wingdings" w:hint="default"/>
      </w:rPr>
    </w:lvl>
  </w:abstractNum>
  <w:num w:numId="1" w16cid:durableId="1709142289">
    <w:abstractNumId w:val="5"/>
  </w:num>
  <w:num w:numId="2" w16cid:durableId="67583757">
    <w:abstractNumId w:val="0"/>
  </w:num>
  <w:num w:numId="3" w16cid:durableId="1508669146">
    <w:abstractNumId w:val="6"/>
  </w:num>
  <w:num w:numId="4" w16cid:durableId="1398093100">
    <w:abstractNumId w:val="1"/>
  </w:num>
  <w:num w:numId="5" w16cid:durableId="468058999">
    <w:abstractNumId w:val="4"/>
  </w:num>
  <w:num w:numId="6" w16cid:durableId="1376664692">
    <w:abstractNumId w:val="9"/>
  </w:num>
  <w:num w:numId="7" w16cid:durableId="1872763726">
    <w:abstractNumId w:val="7"/>
  </w:num>
  <w:num w:numId="8" w16cid:durableId="1475830140">
    <w:abstractNumId w:val="11"/>
  </w:num>
  <w:num w:numId="9" w16cid:durableId="1564215279">
    <w:abstractNumId w:val="3"/>
  </w:num>
  <w:num w:numId="10" w16cid:durableId="911234249">
    <w:abstractNumId w:val="2"/>
  </w:num>
  <w:num w:numId="11" w16cid:durableId="1839153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6854959">
    <w:abstractNumId w:val="8"/>
  </w:num>
  <w:num w:numId="13" w16cid:durableId="865095341">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Carufel">
    <w15:presenceInfo w15:providerId="AD" w15:userId="S::u120230@STRAUMANN.COM::244a0f30-0929-472b-b980-45516296c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autoHyphenation/>
  <w:hyphenationZone w:val="425"/>
  <w:defaultTableStyle w:val="TableGrid"/>
  <w:displayHorizontalDrawingGridEvery w:val="0"/>
  <w:displayVerticalDrawingGridEvery w:val="0"/>
  <w:doNotUseMarginsForDrawingGridOrigin/>
  <w:noPunctuationKerning/>
  <w:characterSpacingControl w:val="doNotCompress"/>
  <w:hdrShapeDefaults>
    <o:shapedefaults v:ext="edit" spidmax="2050"/>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1E4"/>
    <w:rsid w:val="00000D78"/>
    <w:rsid w:val="00002A77"/>
    <w:rsid w:val="000156C7"/>
    <w:rsid w:val="00015E78"/>
    <w:rsid w:val="00017269"/>
    <w:rsid w:val="00017CCD"/>
    <w:rsid w:val="0002309E"/>
    <w:rsid w:val="00023350"/>
    <w:rsid w:val="00027757"/>
    <w:rsid w:val="00036476"/>
    <w:rsid w:val="0004315C"/>
    <w:rsid w:val="000457D6"/>
    <w:rsid w:val="000474BF"/>
    <w:rsid w:val="00047B1E"/>
    <w:rsid w:val="00054D02"/>
    <w:rsid w:val="0005714F"/>
    <w:rsid w:val="000579B1"/>
    <w:rsid w:val="00061708"/>
    <w:rsid w:val="0006173D"/>
    <w:rsid w:val="0006303C"/>
    <w:rsid w:val="00064CD9"/>
    <w:rsid w:val="00072481"/>
    <w:rsid w:val="0007417C"/>
    <w:rsid w:val="00081DE3"/>
    <w:rsid w:val="000846FF"/>
    <w:rsid w:val="00086C0A"/>
    <w:rsid w:val="000915E7"/>
    <w:rsid w:val="0009672C"/>
    <w:rsid w:val="0009683C"/>
    <w:rsid w:val="000A2525"/>
    <w:rsid w:val="000A43BE"/>
    <w:rsid w:val="000A5970"/>
    <w:rsid w:val="000B0C03"/>
    <w:rsid w:val="000B43CD"/>
    <w:rsid w:val="000B4F9B"/>
    <w:rsid w:val="000D3017"/>
    <w:rsid w:val="000D63B4"/>
    <w:rsid w:val="000E0D6F"/>
    <w:rsid w:val="000E2434"/>
    <w:rsid w:val="000E43EB"/>
    <w:rsid w:val="000F56C8"/>
    <w:rsid w:val="0010021B"/>
    <w:rsid w:val="00102259"/>
    <w:rsid w:val="001034EB"/>
    <w:rsid w:val="00103F1E"/>
    <w:rsid w:val="001157E2"/>
    <w:rsid w:val="00122C3D"/>
    <w:rsid w:val="001310EC"/>
    <w:rsid w:val="00136249"/>
    <w:rsid w:val="00141223"/>
    <w:rsid w:val="00151DC5"/>
    <w:rsid w:val="00152DE7"/>
    <w:rsid w:val="00156304"/>
    <w:rsid w:val="00162A6B"/>
    <w:rsid w:val="00181862"/>
    <w:rsid w:val="00182B12"/>
    <w:rsid w:val="00182C92"/>
    <w:rsid w:val="00183B58"/>
    <w:rsid w:val="00195B4B"/>
    <w:rsid w:val="0019609E"/>
    <w:rsid w:val="001973B2"/>
    <w:rsid w:val="001A2736"/>
    <w:rsid w:val="001A4C3E"/>
    <w:rsid w:val="001A7CE9"/>
    <w:rsid w:val="001B0A1A"/>
    <w:rsid w:val="001B177B"/>
    <w:rsid w:val="001B3808"/>
    <w:rsid w:val="001B47AA"/>
    <w:rsid w:val="001C31DA"/>
    <w:rsid w:val="001C7850"/>
    <w:rsid w:val="001C78EF"/>
    <w:rsid w:val="001D6ED9"/>
    <w:rsid w:val="001E0E76"/>
    <w:rsid w:val="001E2602"/>
    <w:rsid w:val="001E37E0"/>
    <w:rsid w:val="001F04BA"/>
    <w:rsid w:val="001F1F50"/>
    <w:rsid w:val="001F20B7"/>
    <w:rsid w:val="001F2862"/>
    <w:rsid w:val="001F4A84"/>
    <w:rsid w:val="001F7E8F"/>
    <w:rsid w:val="002007AF"/>
    <w:rsid w:val="00202FA5"/>
    <w:rsid w:val="0020348E"/>
    <w:rsid w:val="00205485"/>
    <w:rsid w:val="00205CB3"/>
    <w:rsid w:val="00212A1A"/>
    <w:rsid w:val="00212CE4"/>
    <w:rsid w:val="00216F7B"/>
    <w:rsid w:val="002177C5"/>
    <w:rsid w:val="0022036F"/>
    <w:rsid w:val="00222FD6"/>
    <w:rsid w:val="00230642"/>
    <w:rsid w:val="0023370E"/>
    <w:rsid w:val="00236963"/>
    <w:rsid w:val="00246C1A"/>
    <w:rsid w:val="00250926"/>
    <w:rsid w:val="00256E27"/>
    <w:rsid w:val="0026181F"/>
    <w:rsid w:val="00263C88"/>
    <w:rsid w:val="00267D87"/>
    <w:rsid w:val="0027172D"/>
    <w:rsid w:val="00271838"/>
    <w:rsid w:val="00274204"/>
    <w:rsid w:val="002823B7"/>
    <w:rsid w:val="002862BD"/>
    <w:rsid w:val="00286C26"/>
    <w:rsid w:val="00287F95"/>
    <w:rsid w:val="0029106C"/>
    <w:rsid w:val="00296444"/>
    <w:rsid w:val="002A383E"/>
    <w:rsid w:val="002A511A"/>
    <w:rsid w:val="002A6D2B"/>
    <w:rsid w:val="002A6FBD"/>
    <w:rsid w:val="002C593D"/>
    <w:rsid w:val="002C67CC"/>
    <w:rsid w:val="002D2140"/>
    <w:rsid w:val="002D2541"/>
    <w:rsid w:val="002D5447"/>
    <w:rsid w:val="002D726B"/>
    <w:rsid w:val="002E15B6"/>
    <w:rsid w:val="002E5FAE"/>
    <w:rsid w:val="002E60BC"/>
    <w:rsid w:val="002E64A1"/>
    <w:rsid w:val="002E698C"/>
    <w:rsid w:val="002F0D5E"/>
    <w:rsid w:val="002F1D96"/>
    <w:rsid w:val="00300524"/>
    <w:rsid w:val="00304449"/>
    <w:rsid w:val="003120CE"/>
    <w:rsid w:val="0031627D"/>
    <w:rsid w:val="00320FEB"/>
    <w:rsid w:val="003246EA"/>
    <w:rsid w:val="003256D4"/>
    <w:rsid w:val="0032760B"/>
    <w:rsid w:val="00327B0A"/>
    <w:rsid w:val="00333C6A"/>
    <w:rsid w:val="00341947"/>
    <w:rsid w:val="00344407"/>
    <w:rsid w:val="003453B0"/>
    <w:rsid w:val="00352862"/>
    <w:rsid w:val="003532FD"/>
    <w:rsid w:val="00353872"/>
    <w:rsid w:val="00354ABE"/>
    <w:rsid w:val="00355646"/>
    <w:rsid w:val="00355F26"/>
    <w:rsid w:val="003566FC"/>
    <w:rsid w:val="00361083"/>
    <w:rsid w:val="00364C90"/>
    <w:rsid w:val="00364E6E"/>
    <w:rsid w:val="003668CA"/>
    <w:rsid w:val="0037396D"/>
    <w:rsid w:val="0037592E"/>
    <w:rsid w:val="00390F13"/>
    <w:rsid w:val="00394C22"/>
    <w:rsid w:val="003962C3"/>
    <w:rsid w:val="003A4B44"/>
    <w:rsid w:val="003A60D8"/>
    <w:rsid w:val="003A7B23"/>
    <w:rsid w:val="003B1839"/>
    <w:rsid w:val="003C10BA"/>
    <w:rsid w:val="003C2457"/>
    <w:rsid w:val="003C28F4"/>
    <w:rsid w:val="003C2A51"/>
    <w:rsid w:val="003C5DB6"/>
    <w:rsid w:val="003C63A6"/>
    <w:rsid w:val="003D04CE"/>
    <w:rsid w:val="003D43A5"/>
    <w:rsid w:val="003E0896"/>
    <w:rsid w:val="003E2B35"/>
    <w:rsid w:val="003E2C71"/>
    <w:rsid w:val="003E5A2D"/>
    <w:rsid w:val="003E5AF0"/>
    <w:rsid w:val="003F78A6"/>
    <w:rsid w:val="003F7CA6"/>
    <w:rsid w:val="00406D2D"/>
    <w:rsid w:val="00411895"/>
    <w:rsid w:val="00412423"/>
    <w:rsid w:val="00412DB6"/>
    <w:rsid w:val="0041657D"/>
    <w:rsid w:val="0042323F"/>
    <w:rsid w:val="0042376B"/>
    <w:rsid w:val="004243B9"/>
    <w:rsid w:val="004268B0"/>
    <w:rsid w:val="00430168"/>
    <w:rsid w:val="004301C9"/>
    <w:rsid w:val="00432B17"/>
    <w:rsid w:val="004365A8"/>
    <w:rsid w:val="0043665D"/>
    <w:rsid w:val="00441DFD"/>
    <w:rsid w:val="00443CCC"/>
    <w:rsid w:val="00444AA4"/>
    <w:rsid w:val="00447467"/>
    <w:rsid w:val="00450C4D"/>
    <w:rsid w:val="00454DA1"/>
    <w:rsid w:val="00456264"/>
    <w:rsid w:val="00460E92"/>
    <w:rsid w:val="00461CB2"/>
    <w:rsid w:val="00461DDF"/>
    <w:rsid w:val="00462183"/>
    <w:rsid w:val="004641A7"/>
    <w:rsid w:val="00470B4C"/>
    <w:rsid w:val="0047720B"/>
    <w:rsid w:val="00483822"/>
    <w:rsid w:val="004847AD"/>
    <w:rsid w:val="00493BE8"/>
    <w:rsid w:val="00493CE6"/>
    <w:rsid w:val="00497D4D"/>
    <w:rsid w:val="004A29E6"/>
    <w:rsid w:val="004A7EC0"/>
    <w:rsid w:val="004B034D"/>
    <w:rsid w:val="004B6182"/>
    <w:rsid w:val="004C4F75"/>
    <w:rsid w:val="004D3A59"/>
    <w:rsid w:val="004D6731"/>
    <w:rsid w:val="004E093E"/>
    <w:rsid w:val="004E167E"/>
    <w:rsid w:val="004E609B"/>
    <w:rsid w:val="004F399B"/>
    <w:rsid w:val="00500408"/>
    <w:rsid w:val="00501E9F"/>
    <w:rsid w:val="00503F80"/>
    <w:rsid w:val="0050607E"/>
    <w:rsid w:val="005069D8"/>
    <w:rsid w:val="00510B1F"/>
    <w:rsid w:val="00511A82"/>
    <w:rsid w:val="00514351"/>
    <w:rsid w:val="005143EC"/>
    <w:rsid w:val="00514F51"/>
    <w:rsid w:val="005251B6"/>
    <w:rsid w:val="00526CB4"/>
    <w:rsid w:val="00533BCC"/>
    <w:rsid w:val="005405A4"/>
    <w:rsid w:val="005414DE"/>
    <w:rsid w:val="0054547D"/>
    <w:rsid w:val="005471E8"/>
    <w:rsid w:val="00563E17"/>
    <w:rsid w:val="0056473C"/>
    <w:rsid w:val="0056511D"/>
    <w:rsid w:val="005665C6"/>
    <w:rsid w:val="00571685"/>
    <w:rsid w:val="00572A55"/>
    <w:rsid w:val="005732FD"/>
    <w:rsid w:val="00584C14"/>
    <w:rsid w:val="00591748"/>
    <w:rsid w:val="005A57F7"/>
    <w:rsid w:val="005A7968"/>
    <w:rsid w:val="005B1C84"/>
    <w:rsid w:val="005B3F96"/>
    <w:rsid w:val="005B558D"/>
    <w:rsid w:val="005B7F32"/>
    <w:rsid w:val="005C4F1B"/>
    <w:rsid w:val="005D27EB"/>
    <w:rsid w:val="005D4598"/>
    <w:rsid w:val="005E40C6"/>
    <w:rsid w:val="00604C0A"/>
    <w:rsid w:val="0060569E"/>
    <w:rsid w:val="00610522"/>
    <w:rsid w:val="00612947"/>
    <w:rsid w:val="00612F90"/>
    <w:rsid w:val="00615A2F"/>
    <w:rsid w:val="0061789D"/>
    <w:rsid w:val="006212F4"/>
    <w:rsid w:val="00622A83"/>
    <w:rsid w:val="00623AC1"/>
    <w:rsid w:val="00626E1A"/>
    <w:rsid w:val="0063016E"/>
    <w:rsid w:val="00632A86"/>
    <w:rsid w:val="00641A57"/>
    <w:rsid w:val="0064284D"/>
    <w:rsid w:val="006445A6"/>
    <w:rsid w:val="00646F6C"/>
    <w:rsid w:val="00652047"/>
    <w:rsid w:val="0065595F"/>
    <w:rsid w:val="00664ED6"/>
    <w:rsid w:val="00665748"/>
    <w:rsid w:val="00675FBE"/>
    <w:rsid w:val="0067712B"/>
    <w:rsid w:val="006777B6"/>
    <w:rsid w:val="00680CA0"/>
    <w:rsid w:val="00683BD5"/>
    <w:rsid w:val="00686ADC"/>
    <w:rsid w:val="006A148E"/>
    <w:rsid w:val="006A5D7F"/>
    <w:rsid w:val="006A6C86"/>
    <w:rsid w:val="006B1F5B"/>
    <w:rsid w:val="006B4168"/>
    <w:rsid w:val="006C5E12"/>
    <w:rsid w:val="006D348B"/>
    <w:rsid w:val="006D3D20"/>
    <w:rsid w:val="006D559D"/>
    <w:rsid w:val="006E161D"/>
    <w:rsid w:val="006F0AD3"/>
    <w:rsid w:val="006F41E1"/>
    <w:rsid w:val="006F458F"/>
    <w:rsid w:val="006F5869"/>
    <w:rsid w:val="006F7C33"/>
    <w:rsid w:val="00701662"/>
    <w:rsid w:val="00706F90"/>
    <w:rsid w:val="00707853"/>
    <w:rsid w:val="00707B72"/>
    <w:rsid w:val="0071692F"/>
    <w:rsid w:val="0072302B"/>
    <w:rsid w:val="00730594"/>
    <w:rsid w:val="00740401"/>
    <w:rsid w:val="00745721"/>
    <w:rsid w:val="00747705"/>
    <w:rsid w:val="00752DED"/>
    <w:rsid w:val="00753445"/>
    <w:rsid w:val="00760C35"/>
    <w:rsid w:val="00763C6C"/>
    <w:rsid w:val="00767B03"/>
    <w:rsid w:val="0077197F"/>
    <w:rsid w:val="00774148"/>
    <w:rsid w:val="0078046C"/>
    <w:rsid w:val="00780F66"/>
    <w:rsid w:val="007821D8"/>
    <w:rsid w:val="0078236D"/>
    <w:rsid w:val="00786A66"/>
    <w:rsid w:val="007902E3"/>
    <w:rsid w:val="007A08CE"/>
    <w:rsid w:val="007A2412"/>
    <w:rsid w:val="007A63B5"/>
    <w:rsid w:val="007B1FEC"/>
    <w:rsid w:val="007B2343"/>
    <w:rsid w:val="007B360D"/>
    <w:rsid w:val="007B3C18"/>
    <w:rsid w:val="007C16DD"/>
    <w:rsid w:val="007C3182"/>
    <w:rsid w:val="007C4721"/>
    <w:rsid w:val="007D31A5"/>
    <w:rsid w:val="007D629F"/>
    <w:rsid w:val="007E0BBE"/>
    <w:rsid w:val="007E6907"/>
    <w:rsid w:val="007E788F"/>
    <w:rsid w:val="007F09F1"/>
    <w:rsid w:val="007F4729"/>
    <w:rsid w:val="007F491A"/>
    <w:rsid w:val="008007E2"/>
    <w:rsid w:val="00803B1A"/>
    <w:rsid w:val="00804DF0"/>
    <w:rsid w:val="008063A2"/>
    <w:rsid w:val="00813746"/>
    <w:rsid w:val="00815DB2"/>
    <w:rsid w:val="00816256"/>
    <w:rsid w:val="00816A48"/>
    <w:rsid w:val="00820234"/>
    <w:rsid w:val="00823E02"/>
    <w:rsid w:val="0082466E"/>
    <w:rsid w:val="008258E8"/>
    <w:rsid w:val="0082737A"/>
    <w:rsid w:val="008308A6"/>
    <w:rsid w:val="00841A9C"/>
    <w:rsid w:val="008602BE"/>
    <w:rsid w:val="00862A0F"/>
    <w:rsid w:val="00870AA8"/>
    <w:rsid w:val="008744E7"/>
    <w:rsid w:val="00874552"/>
    <w:rsid w:val="0088107C"/>
    <w:rsid w:val="00884F5C"/>
    <w:rsid w:val="0088693A"/>
    <w:rsid w:val="00887F5C"/>
    <w:rsid w:val="008931FB"/>
    <w:rsid w:val="00895BA3"/>
    <w:rsid w:val="008A09B2"/>
    <w:rsid w:val="008B13D9"/>
    <w:rsid w:val="008B5556"/>
    <w:rsid w:val="008C2425"/>
    <w:rsid w:val="008D0180"/>
    <w:rsid w:val="008D13D8"/>
    <w:rsid w:val="008E40DA"/>
    <w:rsid w:val="008E49B9"/>
    <w:rsid w:val="008E4E56"/>
    <w:rsid w:val="008F10C4"/>
    <w:rsid w:val="008F155F"/>
    <w:rsid w:val="008F5B30"/>
    <w:rsid w:val="00901FC9"/>
    <w:rsid w:val="00906064"/>
    <w:rsid w:val="00910035"/>
    <w:rsid w:val="0091545D"/>
    <w:rsid w:val="00915A26"/>
    <w:rsid w:val="009161F7"/>
    <w:rsid w:val="00917DAE"/>
    <w:rsid w:val="00923722"/>
    <w:rsid w:val="00925DF2"/>
    <w:rsid w:val="00931607"/>
    <w:rsid w:val="0093325F"/>
    <w:rsid w:val="00936450"/>
    <w:rsid w:val="00952550"/>
    <w:rsid w:val="0095766F"/>
    <w:rsid w:val="0096219D"/>
    <w:rsid w:val="00963E68"/>
    <w:rsid w:val="00964A82"/>
    <w:rsid w:val="009668C3"/>
    <w:rsid w:val="00970F56"/>
    <w:rsid w:val="009713C8"/>
    <w:rsid w:val="00971BB6"/>
    <w:rsid w:val="00973073"/>
    <w:rsid w:val="00983214"/>
    <w:rsid w:val="00986926"/>
    <w:rsid w:val="00987C28"/>
    <w:rsid w:val="00992324"/>
    <w:rsid w:val="00994B42"/>
    <w:rsid w:val="0099519E"/>
    <w:rsid w:val="009A1211"/>
    <w:rsid w:val="009A214D"/>
    <w:rsid w:val="009A61CD"/>
    <w:rsid w:val="009B0160"/>
    <w:rsid w:val="009B565D"/>
    <w:rsid w:val="009C06D4"/>
    <w:rsid w:val="009C2B3C"/>
    <w:rsid w:val="009C3602"/>
    <w:rsid w:val="009C4C4F"/>
    <w:rsid w:val="009D0627"/>
    <w:rsid w:val="009D087E"/>
    <w:rsid w:val="009D2A9C"/>
    <w:rsid w:val="009E1E0A"/>
    <w:rsid w:val="009F0C4A"/>
    <w:rsid w:val="009F1554"/>
    <w:rsid w:val="00A00EED"/>
    <w:rsid w:val="00A018ED"/>
    <w:rsid w:val="00A076A7"/>
    <w:rsid w:val="00A13DF2"/>
    <w:rsid w:val="00A1742C"/>
    <w:rsid w:val="00A175DE"/>
    <w:rsid w:val="00A22459"/>
    <w:rsid w:val="00A22C01"/>
    <w:rsid w:val="00A240E6"/>
    <w:rsid w:val="00A34645"/>
    <w:rsid w:val="00A36EB1"/>
    <w:rsid w:val="00A4756D"/>
    <w:rsid w:val="00A559AF"/>
    <w:rsid w:val="00A612CA"/>
    <w:rsid w:val="00A6197F"/>
    <w:rsid w:val="00A63AA9"/>
    <w:rsid w:val="00A725A1"/>
    <w:rsid w:val="00A7283B"/>
    <w:rsid w:val="00A737E8"/>
    <w:rsid w:val="00A76043"/>
    <w:rsid w:val="00A77E00"/>
    <w:rsid w:val="00A82E71"/>
    <w:rsid w:val="00A97C07"/>
    <w:rsid w:val="00A97CA1"/>
    <w:rsid w:val="00AA1DCA"/>
    <w:rsid w:val="00AA3870"/>
    <w:rsid w:val="00AB616A"/>
    <w:rsid w:val="00AC582E"/>
    <w:rsid w:val="00AD2B78"/>
    <w:rsid w:val="00AE0CA5"/>
    <w:rsid w:val="00AE4C41"/>
    <w:rsid w:val="00AE69FD"/>
    <w:rsid w:val="00B02924"/>
    <w:rsid w:val="00B05164"/>
    <w:rsid w:val="00B05C63"/>
    <w:rsid w:val="00B0641E"/>
    <w:rsid w:val="00B079EB"/>
    <w:rsid w:val="00B10E8B"/>
    <w:rsid w:val="00B11D18"/>
    <w:rsid w:val="00B1468E"/>
    <w:rsid w:val="00B16CBA"/>
    <w:rsid w:val="00B17423"/>
    <w:rsid w:val="00B24221"/>
    <w:rsid w:val="00B24836"/>
    <w:rsid w:val="00B30523"/>
    <w:rsid w:val="00B33F70"/>
    <w:rsid w:val="00B34353"/>
    <w:rsid w:val="00B3539F"/>
    <w:rsid w:val="00B425CC"/>
    <w:rsid w:val="00B45970"/>
    <w:rsid w:val="00B47D42"/>
    <w:rsid w:val="00B50D8D"/>
    <w:rsid w:val="00B5263C"/>
    <w:rsid w:val="00B53412"/>
    <w:rsid w:val="00B568C5"/>
    <w:rsid w:val="00B62FD8"/>
    <w:rsid w:val="00B72BD9"/>
    <w:rsid w:val="00B72DE8"/>
    <w:rsid w:val="00B81AB3"/>
    <w:rsid w:val="00B935A9"/>
    <w:rsid w:val="00B96B00"/>
    <w:rsid w:val="00BA055F"/>
    <w:rsid w:val="00BA2673"/>
    <w:rsid w:val="00BB00ED"/>
    <w:rsid w:val="00BB1CCB"/>
    <w:rsid w:val="00BB30F1"/>
    <w:rsid w:val="00BB3B01"/>
    <w:rsid w:val="00BC26C0"/>
    <w:rsid w:val="00BC59D1"/>
    <w:rsid w:val="00BC637E"/>
    <w:rsid w:val="00BC6959"/>
    <w:rsid w:val="00BC6D40"/>
    <w:rsid w:val="00BC71E4"/>
    <w:rsid w:val="00BD0CBE"/>
    <w:rsid w:val="00BD0DA9"/>
    <w:rsid w:val="00BD2376"/>
    <w:rsid w:val="00BD3721"/>
    <w:rsid w:val="00BE701E"/>
    <w:rsid w:val="00BF3184"/>
    <w:rsid w:val="00BF5FCA"/>
    <w:rsid w:val="00C034F7"/>
    <w:rsid w:val="00C04C72"/>
    <w:rsid w:val="00C108E4"/>
    <w:rsid w:val="00C11C28"/>
    <w:rsid w:val="00C11D2B"/>
    <w:rsid w:val="00C14219"/>
    <w:rsid w:val="00C16AB2"/>
    <w:rsid w:val="00C178F8"/>
    <w:rsid w:val="00C20620"/>
    <w:rsid w:val="00C2360A"/>
    <w:rsid w:val="00C26E1E"/>
    <w:rsid w:val="00C314E1"/>
    <w:rsid w:val="00C32247"/>
    <w:rsid w:val="00C32959"/>
    <w:rsid w:val="00C37174"/>
    <w:rsid w:val="00C37FF9"/>
    <w:rsid w:val="00C40AD2"/>
    <w:rsid w:val="00C511BD"/>
    <w:rsid w:val="00C51A89"/>
    <w:rsid w:val="00C546EE"/>
    <w:rsid w:val="00C62976"/>
    <w:rsid w:val="00C63B47"/>
    <w:rsid w:val="00C63BF0"/>
    <w:rsid w:val="00C63D87"/>
    <w:rsid w:val="00C6781E"/>
    <w:rsid w:val="00C70B83"/>
    <w:rsid w:val="00C83D83"/>
    <w:rsid w:val="00C86DF2"/>
    <w:rsid w:val="00C93BE5"/>
    <w:rsid w:val="00C94F11"/>
    <w:rsid w:val="00C971CC"/>
    <w:rsid w:val="00C971D7"/>
    <w:rsid w:val="00CA1BF3"/>
    <w:rsid w:val="00CA2163"/>
    <w:rsid w:val="00CB281A"/>
    <w:rsid w:val="00CB55B4"/>
    <w:rsid w:val="00CB6319"/>
    <w:rsid w:val="00CB6F53"/>
    <w:rsid w:val="00CC14BA"/>
    <w:rsid w:val="00CC3AB8"/>
    <w:rsid w:val="00CC6FED"/>
    <w:rsid w:val="00CD2809"/>
    <w:rsid w:val="00CD4A2A"/>
    <w:rsid w:val="00CD5795"/>
    <w:rsid w:val="00CD5999"/>
    <w:rsid w:val="00CD7208"/>
    <w:rsid w:val="00CF30D3"/>
    <w:rsid w:val="00CF38A5"/>
    <w:rsid w:val="00CF62FD"/>
    <w:rsid w:val="00CF693C"/>
    <w:rsid w:val="00D004D8"/>
    <w:rsid w:val="00D10219"/>
    <w:rsid w:val="00D120F6"/>
    <w:rsid w:val="00D20F25"/>
    <w:rsid w:val="00D2118F"/>
    <w:rsid w:val="00D220A9"/>
    <w:rsid w:val="00D24BE7"/>
    <w:rsid w:val="00D32038"/>
    <w:rsid w:val="00D32221"/>
    <w:rsid w:val="00D333DF"/>
    <w:rsid w:val="00D3523A"/>
    <w:rsid w:val="00D4270A"/>
    <w:rsid w:val="00D42BB5"/>
    <w:rsid w:val="00D42D90"/>
    <w:rsid w:val="00D43960"/>
    <w:rsid w:val="00D44ED9"/>
    <w:rsid w:val="00D45818"/>
    <w:rsid w:val="00D50392"/>
    <w:rsid w:val="00D545CD"/>
    <w:rsid w:val="00D602A8"/>
    <w:rsid w:val="00D6478D"/>
    <w:rsid w:val="00D66C3A"/>
    <w:rsid w:val="00D70277"/>
    <w:rsid w:val="00D76FA9"/>
    <w:rsid w:val="00D8003F"/>
    <w:rsid w:val="00D80D0E"/>
    <w:rsid w:val="00D81410"/>
    <w:rsid w:val="00D83037"/>
    <w:rsid w:val="00D9123D"/>
    <w:rsid w:val="00D942DA"/>
    <w:rsid w:val="00DA3C02"/>
    <w:rsid w:val="00DA736E"/>
    <w:rsid w:val="00DA7871"/>
    <w:rsid w:val="00DC1969"/>
    <w:rsid w:val="00DC209B"/>
    <w:rsid w:val="00DC5E8D"/>
    <w:rsid w:val="00DC65FB"/>
    <w:rsid w:val="00DD09DF"/>
    <w:rsid w:val="00DD31DA"/>
    <w:rsid w:val="00DD4DA9"/>
    <w:rsid w:val="00DE6D3F"/>
    <w:rsid w:val="00DF20B9"/>
    <w:rsid w:val="00DF3AC1"/>
    <w:rsid w:val="00DF55E1"/>
    <w:rsid w:val="00E12E89"/>
    <w:rsid w:val="00E140FB"/>
    <w:rsid w:val="00E22729"/>
    <w:rsid w:val="00E34112"/>
    <w:rsid w:val="00E34CF4"/>
    <w:rsid w:val="00E36CEE"/>
    <w:rsid w:val="00E4554F"/>
    <w:rsid w:val="00E469AF"/>
    <w:rsid w:val="00E46E8C"/>
    <w:rsid w:val="00E50DB1"/>
    <w:rsid w:val="00E53D90"/>
    <w:rsid w:val="00E544E9"/>
    <w:rsid w:val="00E641A4"/>
    <w:rsid w:val="00E66B24"/>
    <w:rsid w:val="00E70F6C"/>
    <w:rsid w:val="00E7252F"/>
    <w:rsid w:val="00E80FDC"/>
    <w:rsid w:val="00E86A5B"/>
    <w:rsid w:val="00E95758"/>
    <w:rsid w:val="00E96C40"/>
    <w:rsid w:val="00E97FB5"/>
    <w:rsid w:val="00EA08E1"/>
    <w:rsid w:val="00EA1AF7"/>
    <w:rsid w:val="00EA41A9"/>
    <w:rsid w:val="00EA5E01"/>
    <w:rsid w:val="00EB50F4"/>
    <w:rsid w:val="00EB6A7B"/>
    <w:rsid w:val="00EB7801"/>
    <w:rsid w:val="00EC291C"/>
    <w:rsid w:val="00EC4C7E"/>
    <w:rsid w:val="00EC4CA2"/>
    <w:rsid w:val="00EC7FA5"/>
    <w:rsid w:val="00ED4070"/>
    <w:rsid w:val="00ED5809"/>
    <w:rsid w:val="00ED59E1"/>
    <w:rsid w:val="00ED6854"/>
    <w:rsid w:val="00EE7539"/>
    <w:rsid w:val="00EF6CDD"/>
    <w:rsid w:val="00EF74EB"/>
    <w:rsid w:val="00F17797"/>
    <w:rsid w:val="00F20DDA"/>
    <w:rsid w:val="00F2328B"/>
    <w:rsid w:val="00F26FD2"/>
    <w:rsid w:val="00F30E3F"/>
    <w:rsid w:val="00F36075"/>
    <w:rsid w:val="00F3695A"/>
    <w:rsid w:val="00F430C4"/>
    <w:rsid w:val="00F44931"/>
    <w:rsid w:val="00F45CAE"/>
    <w:rsid w:val="00F50C5B"/>
    <w:rsid w:val="00F61781"/>
    <w:rsid w:val="00F7085D"/>
    <w:rsid w:val="00F7482E"/>
    <w:rsid w:val="00F773EA"/>
    <w:rsid w:val="00F81DA0"/>
    <w:rsid w:val="00F8318B"/>
    <w:rsid w:val="00F836E9"/>
    <w:rsid w:val="00F83F5F"/>
    <w:rsid w:val="00FA0494"/>
    <w:rsid w:val="00FA2A9C"/>
    <w:rsid w:val="00FA40DE"/>
    <w:rsid w:val="00FA7021"/>
    <w:rsid w:val="00FB4954"/>
    <w:rsid w:val="00FC1CDA"/>
    <w:rsid w:val="00FC2F8C"/>
    <w:rsid w:val="00FC3812"/>
    <w:rsid w:val="00FD1912"/>
    <w:rsid w:val="00FD6E34"/>
    <w:rsid w:val="00FE0153"/>
    <w:rsid w:val="00FE1453"/>
    <w:rsid w:val="00FE653A"/>
    <w:rsid w:val="00FF1C9A"/>
    <w:rsid w:val="00FF1D9C"/>
    <w:rsid w:val="00FF5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44ABC"/>
  <w15:chartTrackingRefBased/>
  <w15:docId w15:val="{E3FC31F4-D763-4DEC-8439-2A2662FA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uiPriority="1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FBD"/>
    <w:rPr>
      <w:rFonts w:ascii="Arial" w:hAnsi="Arial"/>
      <w:sz w:val="24"/>
      <w:szCs w:val="24"/>
      <w:lang w:val="en-US" w:eastAsia="de-DE"/>
    </w:rPr>
  </w:style>
  <w:style w:type="paragraph" w:styleId="Heading1">
    <w:name w:val="heading 1"/>
    <w:basedOn w:val="Normal"/>
    <w:next w:val="Heading2"/>
    <w:link w:val="Heading1Char"/>
    <w:uiPriority w:val="9"/>
    <w:qFormat/>
    <w:rsid w:val="004D6731"/>
    <w:pPr>
      <w:keepNext/>
      <w:keepLines/>
      <w:numPr>
        <w:numId w:val="1"/>
      </w:numPr>
      <w:suppressAutoHyphens/>
      <w:spacing w:before="360" w:after="240" w:line="440" w:lineRule="exact"/>
      <w:outlineLvl w:val="0"/>
    </w:pPr>
    <w:rPr>
      <w:b/>
      <w:sz w:val="32"/>
    </w:rPr>
  </w:style>
  <w:style w:type="paragraph" w:styleId="Heading2">
    <w:name w:val="heading 2"/>
    <w:basedOn w:val="Normal"/>
    <w:next w:val="Heading3"/>
    <w:link w:val="Heading2Char"/>
    <w:uiPriority w:val="9"/>
    <w:qFormat/>
    <w:rsid w:val="004D6731"/>
    <w:pPr>
      <w:keepNext/>
      <w:keepLines/>
      <w:numPr>
        <w:ilvl w:val="1"/>
        <w:numId w:val="1"/>
      </w:numPr>
      <w:suppressAutoHyphens/>
      <w:spacing w:before="240" w:after="240" w:line="320" w:lineRule="exact"/>
      <w:outlineLvl w:val="1"/>
    </w:pPr>
    <w:rPr>
      <w:b/>
      <w:sz w:val="28"/>
      <w:szCs w:val="28"/>
    </w:rPr>
  </w:style>
  <w:style w:type="paragraph" w:styleId="Heading3">
    <w:name w:val="heading 3"/>
    <w:basedOn w:val="Normal"/>
    <w:next w:val="Body"/>
    <w:link w:val="Heading3Char"/>
    <w:uiPriority w:val="9"/>
    <w:qFormat/>
    <w:rsid w:val="004D6731"/>
    <w:pPr>
      <w:keepNext/>
      <w:keepLines/>
      <w:numPr>
        <w:ilvl w:val="2"/>
        <w:numId w:val="1"/>
      </w:numPr>
      <w:tabs>
        <w:tab w:val="left" w:pos="709"/>
      </w:tabs>
      <w:suppressAutoHyphens/>
      <w:spacing w:before="240" w:after="120" w:line="280" w:lineRule="exact"/>
      <w:outlineLvl w:val="2"/>
    </w:pPr>
    <w:rPr>
      <w:b/>
    </w:rPr>
  </w:style>
  <w:style w:type="paragraph" w:styleId="Heading4">
    <w:name w:val="heading 4"/>
    <w:basedOn w:val="Normal"/>
    <w:next w:val="Body"/>
    <w:link w:val="Heading4Char"/>
    <w:uiPriority w:val="9"/>
    <w:qFormat/>
    <w:rsid w:val="004D6731"/>
    <w:pPr>
      <w:keepNext/>
      <w:keepLines/>
      <w:numPr>
        <w:ilvl w:val="3"/>
        <w:numId w:val="1"/>
      </w:numPr>
      <w:suppressAutoHyphens/>
      <w:spacing w:before="120" w:after="120"/>
      <w:jc w:val="both"/>
      <w:outlineLvl w:val="3"/>
    </w:pPr>
    <w:rPr>
      <w:sz w:val="22"/>
      <w:szCs w:val="22"/>
    </w:rPr>
  </w:style>
  <w:style w:type="paragraph" w:styleId="Heading5">
    <w:name w:val="heading 5"/>
    <w:basedOn w:val="Normal"/>
    <w:next w:val="Body"/>
    <w:link w:val="Heading5Char"/>
    <w:uiPriority w:val="9"/>
    <w:qFormat/>
    <w:rsid w:val="0091545D"/>
    <w:pPr>
      <w:keepNext/>
      <w:keepLines/>
      <w:numPr>
        <w:ilvl w:val="4"/>
        <w:numId w:val="1"/>
      </w:numPr>
      <w:tabs>
        <w:tab w:val="left" w:pos="1701"/>
      </w:tabs>
      <w:suppressAutoHyphens/>
      <w:spacing w:before="120" w:line="240" w:lineRule="exact"/>
      <w:jc w:val="both"/>
      <w:outlineLvl w:val="4"/>
    </w:pPr>
    <w:rPr>
      <w:sz w:val="20"/>
    </w:rPr>
  </w:style>
  <w:style w:type="paragraph" w:styleId="Heading6">
    <w:name w:val="heading 6"/>
    <w:basedOn w:val="Normal"/>
    <w:next w:val="Body"/>
    <w:link w:val="Heading6Char"/>
    <w:uiPriority w:val="9"/>
    <w:qFormat/>
    <w:rsid w:val="0091545D"/>
    <w:pPr>
      <w:keepNext/>
      <w:keepLines/>
      <w:numPr>
        <w:ilvl w:val="5"/>
        <w:numId w:val="1"/>
      </w:numPr>
      <w:tabs>
        <w:tab w:val="num" w:pos="1701"/>
      </w:tabs>
      <w:suppressAutoHyphens/>
      <w:spacing w:before="120" w:line="240" w:lineRule="exact"/>
      <w:jc w:val="both"/>
      <w:outlineLvl w:val="5"/>
    </w:pPr>
    <w:rPr>
      <w:sz w:val="20"/>
    </w:rPr>
  </w:style>
  <w:style w:type="paragraph" w:styleId="Heading7">
    <w:name w:val="heading 7"/>
    <w:basedOn w:val="Normal"/>
    <w:next w:val="Body"/>
    <w:link w:val="Heading7Char"/>
    <w:uiPriority w:val="9"/>
    <w:qFormat/>
    <w:rsid w:val="0091545D"/>
    <w:pPr>
      <w:keepNext/>
      <w:keepLines/>
      <w:numPr>
        <w:ilvl w:val="6"/>
        <w:numId w:val="1"/>
      </w:numPr>
      <w:tabs>
        <w:tab w:val="num" w:pos="1701"/>
      </w:tabs>
      <w:suppressAutoHyphens/>
      <w:spacing w:before="120" w:line="240" w:lineRule="exact"/>
      <w:outlineLvl w:val="6"/>
    </w:pPr>
    <w:rPr>
      <w:sz w:val="20"/>
    </w:rPr>
  </w:style>
  <w:style w:type="paragraph" w:styleId="Heading8">
    <w:name w:val="heading 8"/>
    <w:basedOn w:val="Normal"/>
    <w:next w:val="Body"/>
    <w:link w:val="Heading8Char"/>
    <w:uiPriority w:val="9"/>
    <w:qFormat/>
    <w:rsid w:val="0091545D"/>
    <w:pPr>
      <w:keepNext/>
      <w:keepLines/>
      <w:numPr>
        <w:ilvl w:val="7"/>
        <w:numId w:val="1"/>
      </w:numPr>
      <w:tabs>
        <w:tab w:val="left" w:pos="1701"/>
      </w:tabs>
      <w:suppressAutoHyphens/>
      <w:spacing w:before="120" w:line="240" w:lineRule="exact"/>
      <w:outlineLvl w:val="7"/>
    </w:pPr>
    <w:rPr>
      <w:sz w:val="20"/>
    </w:rPr>
  </w:style>
  <w:style w:type="paragraph" w:styleId="Heading9">
    <w:name w:val="heading 9"/>
    <w:basedOn w:val="Normal"/>
    <w:next w:val="Body"/>
    <w:link w:val="Heading9Char"/>
    <w:uiPriority w:val="9"/>
    <w:qFormat/>
    <w:rsid w:val="0091545D"/>
    <w:pPr>
      <w:keepNext/>
      <w:keepLines/>
      <w:numPr>
        <w:ilvl w:val="8"/>
        <w:numId w:val="1"/>
      </w:numPr>
      <w:tabs>
        <w:tab w:val="left" w:pos="1701"/>
      </w:tabs>
      <w:suppressAutoHyphens/>
      <w:spacing w:before="120" w:line="240" w:lineRule="exac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D6731"/>
    <w:rPr>
      <w:rFonts w:ascii="Arial" w:hAnsi="Arial"/>
      <w:b/>
      <w:sz w:val="32"/>
      <w:szCs w:val="24"/>
      <w:lang w:val="en-US" w:eastAsia="de-DE"/>
    </w:rPr>
  </w:style>
  <w:style w:type="character" w:customStyle="1" w:styleId="Heading2Char">
    <w:name w:val="Heading 2 Char"/>
    <w:link w:val="Heading2"/>
    <w:locked/>
    <w:rsid w:val="004D6731"/>
    <w:rPr>
      <w:rFonts w:ascii="Arial" w:hAnsi="Arial"/>
      <w:b/>
      <w:sz w:val="28"/>
      <w:szCs w:val="28"/>
      <w:lang w:val="en-US" w:eastAsia="de-DE"/>
    </w:rPr>
  </w:style>
  <w:style w:type="character" w:customStyle="1" w:styleId="Heading3Char">
    <w:name w:val="Heading 3 Char"/>
    <w:link w:val="Heading3"/>
    <w:locked/>
    <w:rsid w:val="004D6731"/>
    <w:rPr>
      <w:rFonts w:ascii="Arial" w:hAnsi="Arial"/>
      <w:b/>
      <w:sz w:val="24"/>
      <w:szCs w:val="24"/>
      <w:lang w:val="en-US" w:eastAsia="de-DE"/>
    </w:rPr>
  </w:style>
  <w:style w:type="character" w:customStyle="1" w:styleId="Heading4Char">
    <w:name w:val="Heading 4 Char"/>
    <w:link w:val="Heading4"/>
    <w:locked/>
    <w:rsid w:val="004D6731"/>
    <w:rPr>
      <w:rFonts w:ascii="Arial" w:hAnsi="Arial"/>
      <w:sz w:val="22"/>
      <w:szCs w:val="22"/>
      <w:lang w:val="en-US" w:eastAsia="de-DE"/>
    </w:rPr>
  </w:style>
  <w:style w:type="character" w:customStyle="1" w:styleId="Heading5Char">
    <w:name w:val="Heading 5 Char"/>
    <w:link w:val="Heading5"/>
    <w:locked/>
    <w:rsid w:val="000A2525"/>
    <w:rPr>
      <w:rFonts w:ascii="Arial" w:hAnsi="Arial"/>
      <w:szCs w:val="24"/>
      <w:lang w:val="en-US" w:eastAsia="de-DE"/>
    </w:rPr>
  </w:style>
  <w:style w:type="character" w:customStyle="1" w:styleId="Heading6Char">
    <w:name w:val="Heading 6 Char"/>
    <w:link w:val="Heading6"/>
    <w:locked/>
    <w:rsid w:val="000A2525"/>
    <w:rPr>
      <w:rFonts w:ascii="Arial" w:hAnsi="Arial"/>
      <w:szCs w:val="24"/>
      <w:lang w:val="en-US" w:eastAsia="de-DE"/>
    </w:rPr>
  </w:style>
  <w:style w:type="character" w:customStyle="1" w:styleId="Heading7Char">
    <w:name w:val="Heading 7 Char"/>
    <w:link w:val="Heading7"/>
    <w:locked/>
    <w:rsid w:val="000A2525"/>
    <w:rPr>
      <w:rFonts w:ascii="Arial" w:hAnsi="Arial"/>
      <w:szCs w:val="24"/>
      <w:lang w:val="en-US" w:eastAsia="de-DE"/>
    </w:rPr>
  </w:style>
  <w:style w:type="character" w:customStyle="1" w:styleId="Heading8Char">
    <w:name w:val="Heading 8 Char"/>
    <w:link w:val="Heading8"/>
    <w:locked/>
    <w:rsid w:val="000A2525"/>
    <w:rPr>
      <w:rFonts w:ascii="Arial" w:hAnsi="Arial"/>
      <w:szCs w:val="24"/>
      <w:lang w:val="en-US" w:eastAsia="de-DE"/>
    </w:rPr>
  </w:style>
  <w:style w:type="character" w:customStyle="1" w:styleId="Heading9Char">
    <w:name w:val="Heading 9 Char"/>
    <w:link w:val="Heading9"/>
    <w:locked/>
    <w:rsid w:val="000A2525"/>
    <w:rPr>
      <w:rFonts w:ascii="Arial" w:hAnsi="Arial"/>
      <w:szCs w:val="24"/>
      <w:lang w:val="en-US" w:eastAsia="de-DE"/>
    </w:rPr>
  </w:style>
  <w:style w:type="paragraph" w:customStyle="1" w:styleId="Body">
    <w:name w:val="Body"/>
    <w:basedOn w:val="Normal"/>
    <w:rsid w:val="00CC3AB8"/>
    <w:pPr>
      <w:spacing w:before="120" w:line="280" w:lineRule="exact"/>
      <w:ind w:left="851"/>
    </w:pPr>
    <w:rPr>
      <w:sz w:val="22"/>
      <w:szCs w:val="20"/>
    </w:rPr>
  </w:style>
  <w:style w:type="paragraph" w:styleId="Header">
    <w:name w:val="header"/>
    <w:basedOn w:val="Normal"/>
    <w:link w:val="HeaderChar"/>
    <w:rsid w:val="00D20F25"/>
    <w:pPr>
      <w:tabs>
        <w:tab w:val="center" w:pos="4536"/>
        <w:tab w:val="right" w:pos="9072"/>
      </w:tabs>
    </w:pPr>
    <w:rPr>
      <w:sz w:val="20"/>
      <w:szCs w:val="20"/>
    </w:rPr>
  </w:style>
  <w:style w:type="character" w:customStyle="1" w:styleId="HeaderChar">
    <w:name w:val="Header Char"/>
    <w:link w:val="Header"/>
    <w:locked/>
    <w:rsid w:val="00D20F25"/>
    <w:rPr>
      <w:rFonts w:ascii="Arial" w:hAnsi="Arial"/>
      <w:lang w:val="en-US" w:eastAsia="de-DE" w:bidi="ar-SA"/>
    </w:rPr>
  </w:style>
  <w:style w:type="paragraph" w:styleId="Footer">
    <w:name w:val="footer"/>
    <w:basedOn w:val="Normal"/>
    <w:link w:val="FooterChar"/>
    <w:rsid w:val="00501E9F"/>
    <w:pPr>
      <w:tabs>
        <w:tab w:val="center" w:pos="4536"/>
        <w:tab w:val="right" w:pos="9072"/>
      </w:tabs>
    </w:pPr>
    <w:rPr>
      <w:sz w:val="20"/>
    </w:rPr>
  </w:style>
  <w:style w:type="character" w:customStyle="1" w:styleId="FooterChar">
    <w:name w:val="Footer Char"/>
    <w:link w:val="Footer"/>
    <w:semiHidden/>
    <w:locked/>
    <w:rsid w:val="000A2525"/>
    <w:rPr>
      <w:rFonts w:ascii="Arial" w:hAnsi="Arial" w:cs="Times New Roman"/>
      <w:sz w:val="24"/>
      <w:szCs w:val="24"/>
      <w:lang w:val="x-none" w:eastAsia="de-DE"/>
    </w:rPr>
  </w:style>
  <w:style w:type="paragraph" w:styleId="TOC1">
    <w:name w:val="toc 1"/>
    <w:basedOn w:val="Normal"/>
    <w:next w:val="Normal"/>
    <w:uiPriority w:val="39"/>
    <w:rsid w:val="00563E17"/>
    <w:pPr>
      <w:spacing w:before="120" w:after="120"/>
    </w:pPr>
    <w:rPr>
      <w:b/>
      <w:bCs/>
      <w:szCs w:val="20"/>
    </w:rPr>
  </w:style>
  <w:style w:type="paragraph" w:styleId="TOC2">
    <w:name w:val="toc 2"/>
    <w:basedOn w:val="Normal"/>
    <w:next w:val="Normal"/>
    <w:semiHidden/>
    <w:rsid w:val="00563E17"/>
    <w:pPr>
      <w:spacing w:before="80" w:after="40"/>
      <w:ind w:left="238"/>
    </w:pPr>
    <w:rPr>
      <w:i/>
      <w:iCs/>
      <w:sz w:val="22"/>
      <w:szCs w:val="20"/>
    </w:rPr>
  </w:style>
  <w:style w:type="paragraph" w:styleId="TOC3">
    <w:name w:val="toc 3"/>
    <w:basedOn w:val="Normal"/>
    <w:next w:val="Normal"/>
    <w:semiHidden/>
    <w:rsid w:val="00563E17"/>
    <w:pPr>
      <w:spacing w:before="60" w:after="60"/>
      <w:ind w:left="482"/>
    </w:pPr>
    <w:rPr>
      <w:sz w:val="20"/>
      <w:szCs w:val="20"/>
    </w:rPr>
  </w:style>
  <w:style w:type="paragraph" w:styleId="TOC4">
    <w:name w:val="toc 4"/>
    <w:basedOn w:val="Normal"/>
    <w:next w:val="Normal"/>
    <w:autoRedefine/>
    <w:semiHidden/>
    <w:rsid w:val="001F7E8F"/>
    <w:pPr>
      <w:ind w:left="720"/>
    </w:pPr>
    <w:rPr>
      <w:rFonts w:ascii="Times New Roman" w:hAnsi="Times New Roman"/>
      <w:sz w:val="20"/>
      <w:szCs w:val="20"/>
    </w:rPr>
  </w:style>
  <w:style w:type="paragraph" w:styleId="TOC5">
    <w:name w:val="toc 5"/>
    <w:basedOn w:val="Normal"/>
    <w:next w:val="Normal"/>
    <w:autoRedefine/>
    <w:semiHidden/>
    <w:rsid w:val="001F7E8F"/>
    <w:pPr>
      <w:ind w:left="960"/>
    </w:pPr>
    <w:rPr>
      <w:rFonts w:ascii="Times New Roman" w:hAnsi="Times New Roman"/>
      <w:sz w:val="20"/>
      <w:szCs w:val="20"/>
    </w:rPr>
  </w:style>
  <w:style w:type="paragraph" w:styleId="TOC6">
    <w:name w:val="toc 6"/>
    <w:basedOn w:val="Normal"/>
    <w:next w:val="Normal"/>
    <w:autoRedefine/>
    <w:semiHidden/>
    <w:rsid w:val="001F7E8F"/>
    <w:pPr>
      <w:ind w:left="1200"/>
    </w:pPr>
    <w:rPr>
      <w:rFonts w:ascii="Times New Roman" w:hAnsi="Times New Roman"/>
      <w:sz w:val="20"/>
      <w:szCs w:val="20"/>
    </w:rPr>
  </w:style>
  <w:style w:type="paragraph" w:styleId="TOC7">
    <w:name w:val="toc 7"/>
    <w:basedOn w:val="Normal"/>
    <w:next w:val="Normal"/>
    <w:autoRedefine/>
    <w:semiHidden/>
    <w:rsid w:val="001F7E8F"/>
    <w:pPr>
      <w:ind w:left="1440"/>
    </w:pPr>
    <w:rPr>
      <w:rFonts w:ascii="Times New Roman" w:hAnsi="Times New Roman"/>
      <w:sz w:val="20"/>
      <w:szCs w:val="20"/>
    </w:rPr>
  </w:style>
  <w:style w:type="paragraph" w:styleId="TOC8">
    <w:name w:val="toc 8"/>
    <w:basedOn w:val="Normal"/>
    <w:next w:val="Normal"/>
    <w:autoRedefine/>
    <w:semiHidden/>
    <w:rsid w:val="001F7E8F"/>
    <w:pPr>
      <w:ind w:left="1680"/>
    </w:pPr>
    <w:rPr>
      <w:rFonts w:ascii="Times New Roman" w:hAnsi="Times New Roman"/>
      <w:sz w:val="20"/>
      <w:szCs w:val="20"/>
    </w:rPr>
  </w:style>
  <w:style w:type="paragraph" w:styleId="TOC9">
    <w:name w:val="toc 9"/>
    <w:basedOn w:val="Normal"/>
    <w:next w:val="Normal"/>
    <w:autoRedefine/>
    <w:semiHidden/>
    <w:rsid w:val="001F7E8F"/>
    <w:pPr>
      <w:ind w:left="1920"/>
    </w:pPr>
    <w:rPr>
      <w:rFonts w:ascii="Times New Roman" w:hAnsi="Times New Roman"/>
      <w:sz w:val="20"/>
      <w:szCs w:val="20"/>
    </w:rPr>
  </w:style>
  <w:style w:type="paragraph" w:styleId="DocumentMap">
    <w:name w:val="Document Map"/>
    <w:basedOn w:val="Normal"/>
    <w:link w:val="DocumentMapChar"/>
    <w:semiHidden/>
    <w:rsid w:val="001F7E8F"/>
    <w:pPr>
      <w:shd w:val="clear" w:color="auto" w:fill="000080"/>
    </w:pPr>
    <w:rPr>
      <w:rFonts w:ascii="Tahoma" w:hAnsi="Tahoma"/>
    </w:rPr>
  </w:style>
  <w:style w:type="character" w:customStyle="1" w:styleId="DocumentMapChar">
    <w:name w:val="Document Map Char"/>
    <w:link w:val="DocumentMap"/>
    <w:semiHidden/>
    <w:locked/>
    <w:rsid w:val="000A2525"/>
    <w:rPr>
      <w:rFonts w:cs="Times New Roman"/>
      <w:sz w:val="2"/>
      <w:lang w:val="x-none" w:eastAsia="de-DE"/>
    </w:rPr>
  </w:style>
  <w:style w:type="paragraph" w:styleId="FootnoteText">
    <w:name w:val="footnote text"/>
    <w:basedOn w:val="Normal"/>
    <w:link w:val="FootnoteTextChar"/>
    <w:semiHidden/>
    <w:rsid w:val="001F7E8F"/>
    <w:rPr>
      <w:rFonts w:ascii="Sabon" w:hAnsi="Sabon"/>
      <w:sz w:val="20"/>
    </w:rPr>
  </w:style>
  <w:style w:type="character" w:customStyle="1" w:styleId="FootnoteTextChar">
    <w:name w:val="Footnote Text Char"/>
    <w:link w:val="FootnoteText"/>
    <w:semiHidden/>
    <w:locked/>
    <w:rsid w:val="000A2525"/>
    <w:rPr>
      <w:rFonts w:ascii="Arial" w:hAnsi="Arial" w:cs="Times New Roman"/>
      <w:lang w:val="x-none" w:eastAsia="de-DE"/>
    </w:rPr>
  </w:style>
  <w:style w:type="character" w:styleId="FootnoteReference">
    <w:name w:val="footnote reference"/>
    <w:semiHidden/>
    <w:rsid w:val="001F7E8F"/>
    <w:rPr>
      <w:rFonts w:cs="Times New Roman"/>
      <w:vertAlign w:val="superscript"/>
    </w:rPr>
  </w:style>
  <w:style w:type="paragraph" w:styleId="Title">
    <w:name w:val="Title"/>
    <w:basedOn w:val="Normal"/>
    <w:next w:val="Subtit"/>
    <w:link w:val="TitleChar"/>
    <w:qFormat/>
    <w:rsid w:val="00A737E8"/>
    <w:pPr>
      <w:keepLines/>
      <w:suppressAutoHyphens/>
      <w:spacing w:before="480" w:after="480" w:line="560" w:lineRule="exact"/>
      <w:jc w:val="center"/>
    </w:pPr>
    <w:rPr>
      <w:b/>
      <w:bCs/>
      <w:sz w:val="48"/>
      <w:szCs w:val="36"/>
      <w:lang w:val="de-CH"/>
    </w:rPr>
  </w:style>
  <w:style w:type="character" w:customStyle="1" w:styleId="TitleChar">
    <w:name w:val="Title Char"/>
    <w:link w:val="Title"/>
    <w:locked/>
    <w:rsid w:val="00A737E8"/>
    <w:rPr>
      <w:rFonts w:ascii="Arial" w:hAnsi="Arial"/>
      <w:b/>
      <w:bCs/>
      <w:sz w:val="48"/>
      <w:szCs w:val="36"/>
      <w:lang w:val="de-CH" w:eastAsia="de-DE" w:bidi="ar-SA"/>
    </w:rPr>
  </w:style>
  <w:style w:type="paragraph" w:customStyle="1" w:styleId="Subtit">
    <w:name w:val="Subtit"/>
    <w:basedOn w:val="Normal"/>
    <w:next w:val="Body"/>
    <w:rsid w:val="00CC3AB8"/>
    <w:pPr>
      <w:keepLines/>
      <w:suppressAutoHyphens/>
      <w:spacing w:before="240" w:line="440" w:lineRule="exact"/>
    </w:pPr>
    <w:rPr>
      <w:sz w:val="36"/>
      <w:szCs w:val="28"/>
    </w:rPr>
  </w:style>
  <w:style w:type="paragraph" w:customStyle="1" w:styleId="NoHeading2">
    <w:name w:val="No Heading 2"/>
    <w:basedOn w:val="NoHeading1"/>
    <w:rsid w:val="00D120F6"/>
    <w:pPr>
      <w:spacing w:before="240"/>
    </w:pPr>
    <w:rPr>
      <w:sz w:val="28"/>
      <w:szCs w:val="28"/>
    </w:rPr>
  </w:style>
  <w:style w:type="paragraph" w:styleId="BalloonText">
    <w:name w:val="Balloon Text"/>
    <w:basedOn w:val="Normal"/>
    <w:link w:val="BalloonTextChar"/>
    <w:semiHidden/>
    <w:rsid w:val="006A6C86"/>
    <w:rPr>
      <w:rFonts w:ascii="Tahoma" w:hAnsi="Tahoma" w:cs="Tahoma"/>
      <w:sz w:val="16"/>
      <w:szCs w:val="16"/>
    </w:rPr>
  </w:style>
  <w:style w:type="character" w:customStyle="1" w:styleId="BalloonTextChar">
    <w:name w:val="Balloon Text Char"/>
    <w:link w:val="BalloonText"/>
    <w:semiHidden/>
    <w:locked/>
    <w:rsid w:val="000A2525"/>
    <w:rPr>
      <w:rFonts w:cs="Times New Roman"/>
      <w:sz w:val="2"/>
      <w:lang w:val="x-none" w:eastAsia="de-DE"/>
    </w:rPr>
  </w:style>
  <w:style w:type="paragraph" w:customStyle="1" w:styleId="NoHeading1">
    <w:name w:val="No Heading 1"/>
    <w:basedOn w:val="Normal"/>
    <w:next w:val="Body"/>
    <w:rsid w:val="00D120F6"/>
    <w:pPr>
      <w:keepNext/>
      <w:keepLines/>
      <w:suppressAutoHyphens/>
      <w:spacing w:before="360" w:after="240" w:line="440" w:lineRule="exact"/>
    </w:pPr>
    <w:rPr>
      <w:b/>
      <w:sz w:val="32"/>
      <w:szCs w:val="32"/>
    </w:rPr>
  </w:style>
  <w:style w:type="paragraph" w:customStyle="1" w:styleId="Listing">
    <w:name w:val="Listing"/>
    <w:basedOn w:val="Normal"/>
    <w:rsid w:val="00F3695A"/>
    <w:pPr>
      <w:keepLines/>
      <w:numPr>
        <w:numId w:val="2"/>
      </w:numPr>
      <w:spacing w:before="40" w:line="240" w:lineRule="exact"/>
      <w:ind w:left="1135" w:hanging="284"/>
    </w:pPr>
    <w:rPr>
      <w:sz w:val="20"/>
    </w:rPr>
  </w:style>
  <w:style w:type="paragraph" w:customStyle="1" w:styleId="Step">
    <w:name w:val="Step"/>
    <w:basedOn w:val="Normal"/>
    <w:rsid w:val="00CC3AB8"/>
    <w:pPr>
      <w:keepLines/>
      <w:numPr>
        <w:numId w:val="3"/>
      </w:numPr>
      <w:spacing w:before="40" w:line="240" w:lineRule="exact"/>
      <w:ind w:left="1135" w:hanging="284"/>
    </w:pPr>
    <w:rPr>
      <w:sz w:val="20"/>
    </w:rPr>
  </w:style>
  <w:style w:type="paragraph" w:styleId="Caption">
    <w:name w:val="caption"/>
    <w:basedOn w:val="Normal"/>
    <w:next w:val="Normal"/>
    <w:qFormat/>
    <w:rsid w:val="00CC3AB8"/>
    <w:pPr>
      <w:spacing w:line="240" w:lineRule="exact"/>
      <w:ind w:left="2269" w:hanging="1418"/>
    </w:pPr>
    <w:rPr>
      <w:bCs/>
      <w:sz w:val="22"/>
      <w:szCs w:val="20"/>
    </w:rPr>
  </w:style>
  <w:style w:type="paragraph" w:styleId="TableofFigures">
    <w:name w:val="table of figures"/>
    <w:basedOn w:val="Normal"/>
    <w:next w:val="Normal"/>
    <w:semiHidden/>
    <w:rsid w:val="00BA055F"/>
  </w:style>
  <w:style w:type="paragraph" w:customStyle="1" w:styleId="Sublistung">
    <w:name w:val="Sublistung"/>
    <w:basedOn w:val="Normal"/>
    <w:rsid w:val="00CC3AB8"/>
    <w:pPr>
      <w:keepLines/>
      <w:numPr>
        <w:numId w:val="4"/>
      </w:numPr>
      <w:spacing w:line="240" w:lineRule="exact"/>
      <w:ind w:left="1418" w:hanging="284"/>
    </w:pPr>
    <w:rPr>
      <w:sz w:val="20"/>
      <w:szCs w:val="20"/>
    </w:rPr>
  </w:style>
  <w:style w:type="character" w:styleId="Hyperlink">
    <w:name w:val="Hyperlink"/>
    <w:uiPriority w:val="99"/>
    <w:rsid w:val="000474BF"/>
    <w:rPr>
      <w:color w:val="0000FF"/>
      <w:u w:val="single"/>
      <w:lang w:val="en-GB"/>
    </w:rPr>
  </w:style>
  <w:style w:type="table" w:styleId="TableGrid">
    <w:name w:val="Table Grid"/>
    <w:basedOn w:val="TableNormal"/>
    <w:rsid w:val="00C62976"/>
    <w:rPr>
      <w:rFonts w:ascii="Arial" w:hAnsi="Arial"/>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style>
  <w:style w:type="paragraph" w:customStyle="1" w:styleId="TabHead">
    <w:name w:val="TabHead"/>
    <w:basedOn w:val="Normal"/>
    <w:rsid w:val="00027757"/>
    <w:rPr>
      <w:b/>
      <w:sz w:val="20"/>
    </w:rPr>
  </w:style>
  <w:style w:type="paragraph" w:customStyle="1" w:styleId="TabBody">
    <w:name w:val="TabBody"/>
    <w:basedOn w:val="Normal"/>
    <w:rsid w:val="0091545D"/>
    <w:pPr>
      <w:spacing w:line="240" w:lineRule="exact"/>
    </w:pPr>
    <w:rPr>
      <w:sz w:val="20"/>
    </w:rPr>
  </w:style>
  <w:style w:type="character" w:styleId="FollowedHyperlink">
    <w:name w:val="FollowedHyperlink"/>
    <w:rsid w:val="00774148"/>
    <w:rPr>
      <w:color w:val="800080"/>
      <w:u w:val="single"/>
    </w:rPr>
  </w:style>
  <w:style w:type="paragraph" w:customStyle="1" w:styleId="ListLevel2">
    <w:name w:val="List Level 2"/>
    <w:basedOn w:val="Normal"/>
    <w:rsid w:val="00706F90"/>
    <w:pPr>
      <w:numPr>
        <w:numId w:val="5"/>
      </w:numPr>
    </w:pPr>
  </w:style>
  <w:style w:type="paragraph" w:customStyle="1" w:styleId="HeaderBottomLine">
    <w:name w:val="HeaderBottomLine"/>
    <w:basedOn w:val="Normal"/>
    <w:rsid w:val="00D20F25"/>
    <w:pPr>
      <w:tabs>
        <w:tab w:val="center" w:pos="4536"/>
        <w:tab w:val="right" w:pos="9072"/>
      </w:tabs>
      <w:spacing w:after="240"/>
    </w:pPr>
    <w:rPr>
      <w:sz w:val="20"/>
      <w:szCs w:val="20"/>
    </w:rPr>
  </w:style>
  <w:style w:type="paragraph" w:customStyle="1" w:styleId="NoHeading3">
    <w:name w:val="No Heading 3"/>
    <w:basedOn w:val="Normal"/>
    <w:rsid w:val="004D6731"/>
    <w:pPr>
      <w:spacing w:before="240" w:after="120"/>
    </w:pPr>
    <w:rPr>
      <w:b/>
    </w:rPr>
  </w:style>
  <w:style w:type="character" w:styleId="CommentReference">
    <w:name w:val="annotation reference"/>
    <w:semiHidden/>
    <w:rsid w:val="00D4270A"/>
    <w:rPr>
      <w:sz w:val="16"/>
      <w:szCs w:val="16"/>
    </w:rPr>
  </w:style>
  <w:style w:type="paragraph" w:styleId="CommentText">
    <w:name w:val="annotation text"/>
    <w:basedOn w:val="Normal"/>
    <w:semiHidden/>
    <w:rsid w:val="00D4270A"/>
    <w:rPr>
      <w:sz w:val="20"/>
      <w:szCs w:val="20"/>
    </w:rPr>
  </w:style>
  <w:style w:type="paragraph" w:styleId="CommentSubject">
    <w:name w:val="annotation subject"/>
    <w:basedOn w:val="CommentText"/>
    <w:next w:val="CommentText"/>
    <w:semiHidden/>
    <w:rsid w:val="00D4270A"/>
    <w:rPr>
      <w:b/>
      <w:bCs/>
    </w:rPr>
  </w:style>
  <w:style w:type="paragraph" w:customStyle="1" w:styleId="CompanyName">
    <w:name w:val="Company Name"/>
    <w:basedOn w:val="Normal"/>
    <w:rsid w:val="00B50D8D"/>
    <w:pPr>
      <w:keepNext/>
      <w:keepLines/>
      <w:framePr w:w="4080" w:h="840" w:hSpace="180" w:wrap="notBeside" w:vAnchor="page" w:hAnchor="margin" w:y="913" w:anchorLock="1"/>
      <w:spacing w:line="220" w:lineRule="atLeast"/>
    </w:pPr>
    <w:rPr>
      <w:rFonts w:ascii="Arial Black" w:hAnsi="Arial Black"/>
      <w:spacing w:val="-25"/>
      <w:kern w:val="28"/>
      <w:sz w:val="32"/>
      <w:szCs w:val="32"/>
      <w:lang w:eastAsia="en-US"/>
    </w:rPr>
  </w:style>
  <w:style w:type="paragraph" w:styleId="NormalWeb">
    <w:name w:val="Normal (Web)"/>
    <w:basedOn w:val="Normal"/>
    <w:uiPriority w:val="99"/>
    <w:unhideWhenUsed/>
    <w:rsid w:val="00683BD5"/>
    <w:pPr>
      <w:spacing w:before="100" w:beforeAutospacing="1" w:after="100" w:afterAutospacing="1"/>
    </w:pPr>
    <w:rPr>
      <w:rFonts w:ascii="Times New Roman" w:hAnsi="Times New Roman"/>
      <w:lang w:val="de-CH" w:eastAsia="de-CH"/>
    </w:rPr>
  </w:style>
  <w:style w:type="paragraph" w:styleId="Revision">
    <w:name w:val="Revision"/>
    <w:hidden/>
    <w:uiPriority w:val="99"/>
    <w:semiHidden/>
    <w:rsid w:val="004E093E"/>
    <w:rPr>
      <w:rFonts w:ascii="Arial" w:hAnsi="Arial"/>
      <w:sz w:val="24"/>
      <w:szCs w:val="24"/>
      <w:lang w:val="en-US" w:eastAsia="de-DE"/>
    </w:rPr>
  </w:style>
  <w:style w:type="paragraph" w:styleId="Subtitle">
    <w:name w:val="Subtitle"/>
    <w:basedOn w:val="Normal"/>
    <w:next w:val="Normal"/>
    <w:link w:val="SubtitleChar"/>
    <w:uiPriority w:val="11"/>
    <w:qFormat/>
    <w:locked/>
    <w:rsid w:val="00B0641E"/>
    <w:pPr>
      <w:spacing w:after="200" w:line="276" w:lineRule="auto"/>
    </w:pPr>
    <w:rPr>
      <w:rFonts w:eastAsia="Arial Unicode MS" w:cs="Arial Unicode MS"/>
      <w:iCs/>
      <w:color w:val="5F5F5F"/>
      <w:spacing w:val="15"/>
      <w:sz w:val="32"/>
      <w:lang w:eastAsia="en-US"/>
    </w:rPr>
  </w:style>
  <w:style w:type="character" w:customStyle="1" w:styleId="SubtitleChar">
    <w:name w:val="Subtitle Char"/>
    <w:basedOn w:val="DefaultParagraphFont"/>
    <w:link w:val="Subtitle"/>
    <w:uiPriority w:val="11"/>
    <w:rsid w:val="00B0641E"/>
    <w:rPr>
      <w:rFonts w:ascii="Arial" w:eastAsia="Arial Unicode MS" w:hAnsi="Arial" w:cs="Arial Unicode MS"/>
      <w:iCs/>
      <w:color w:val="5F5F5F"/>
      <w:spacing w:val="15"/>
      <w:sz w:val="32"/>
      <w:szCs w:val="24"/>
      <w:lang w:val="en-US" w:eastAsia="en-US"/>
    </w:rPr>
  </w:style>
  <w:style w:type="paragraph" w:customStyle="1" w:styleId="NoSpacing1">
    <w:name w:val="No Spacing1"/>
    <w:link w:val="NoSpacingChar"/>
    <w:qFormat/>
    <w:rsid w:val="00B0641E"/>
    <w:pPr>
      <w:spacing w:after="200" w:line="276" w:lineRule="auto"/>
    </w:pPr>
    <w:rPr>
      <w:rFonts w:ascii="Arial" w:eastAsia="Arial Unicode MS" w:hAnsi="Arial" w:cs="Arial Unicode MS"/>
      <w:sz w:val="24"/>
      <w:szCs w:val="24"/>
      <w:lang w:val="en-US" w:eastAsia="en-US"/>
    </w:rPr>
  </w:style>
  <w:style w:type="paragraph" w:customStyle="1" w:styleId="Liste1">
    <w:name w:val="Liste 1"/>
    <w:basedOn w:val="Normal"/>
    <w:qFormat/>
    <w:rsid w:val="00B0641E"/>
    <w:pPr>
      <w:numPr>
        <w:numId w:val="6"/>
      </w:numPr>
      <w:spacing w:after="120" w:line="276" w:lineRule="auto"/>
      <w:ind w:left="1368"/>
      <w:jc w:val="both"/>
    </w:pPr>
    <w:rPr>
      <w:rFonts w:eastAsia="Arial" w:cs="Arial"/>
      <w:sz w:val="22"/>
      <w:szCs w:val="22"/>
      <w:lang w:eastAsia="en-US"/>
    </w:rPr>
  </w:style>
  <w:style w:type="paragraph" w:customStyle="1" w:styleId="Textstyle">
    <w:name w:val="Textstyle"/>
    <w:basedOn w:val="Normal"/>
    <w:qFormat/>
    <w:rsid w:val="00B0641E"/>
    <w:pPr>
      <w:spacing w:after="200" w:line="276" w:lineRule="auto"/>
      <w:jc w:val="both"/>
    </w:pPr>
    <w:rPr>
      <w:rFonts w:eastAsia="Arial" w:cs="Arial"/>
      <w:sz w:val="22"/>
      <w:szCs w:val="22"/>
      <w:lang w:eastAsia="en-US"/>
    </w:rPr>
  </w:style>
  <w:style w:type="character" w:customStyle="1" w:styleId="NoSpacingChar">
    <w:name w:val="No Spacing Char"/>
    <w:link w:val="NoSpacing1"/>
    <w:rsid w:val="00B0641E"/>
    <w:rPr>
      <w:rFonts w:ascii="Arial" w:eastAsia="Arial Unicode MS" w:hAnsi="Arial" w:cs="Arial Unicode MS"/>
      <w:sz w:val="24"/>
      <w:szCs w:val="24"/>
      <w:lang w:val="en-US" w:eastAsia="en-US"/>
    </w:rPr>
  </w:style>
  <w:style w:type="paragraph" w:styleId="ListParagraph">
    <w:name w:val="List Paragraph"/>
    <w:basedOn w:val="Normal"/>
    <w:uiPriority w:val="34"/>
    <w:qFormat/>
    <w:rsid w:val="00B0641E"/>
    <w:pPr>
      <w:spacing w:after="200" w:line="276" w:lineRule="auto"/>
      <w:ind w:left="720"/>
      <w:contextualSpacing/>
    </w:pPr>
    <w:rPr>
      <w:rFonts w:eastAsia="MS Gothic"/>
      <w:sz w:val="22"/>
      <w:szCs w:val="22"/>
      <w:lang w:val="fr-CA" w:eastAsia="en-US"/>
    </w:rPr>
  </w:style>
  <w:style w:type="paragraph" w:customStyle="1" w:styleId="tablepara">
    <w:name w:val="tablepara"/>
    <w:basedOn w:val="Normal"/>
    <w:rsid w:val="00B0641E"/>
    <w:pPr>
      <w:widowControl w:val="0"/>
      <w:spacing w:before="60" w:after="60"/>
      <w:ind w:left="90" w:right="152"/>
    </w:pPr>
    <w:rPr>
      <w:sz w:val="20"/>
      <w:szCs w:val="20"/>
      <w:lang w:eastAsia="en-US"/>
    </w:rPr>
  </w:style>
  <w:style w:type="paragraph" w:customStyle="1" w:styleId="TableHeading">
    <w:name w:val="Table Heading"/>
    <w:basedOn w:val="Normal"/>
    <w:link w:val="TableHeadingChar"/>
    <w:rsid w:val="00B0641E"/>
    <w:pPr>
      <w:spacing w:before="40" w:after="40"/>
    </w:pPr>
    <w:rPr>
      <w:b/>
      <w:sz w:val="18"/>
      <w:lang w:eastAsia="de-CH"/>
    </w:rPr>
  </w:style>
  <w:style w:type="paragraph" w:customStyle="1" w:styleId="TableText">
    <w:name w:val="Table Text"/>
    <w:basedOn w:val="Normal"/>
    <w:rsid w:val="00B0641E"/>
    <w:pPr>
      <w:spacing w:before="40" w:after="40"/>
    </w:pPr>
    <w:rPr>
      <w:sz w:val="18"/>
      <w:lang w:eastAsia="de-CH"/>
    </w:rPr>
  </w:style>
  <w:style w:type="character" w:customStyle="1" w:styleId="TableHeadingChar">
    <w:name w:val="Table Heading Char"/>
    <w:link w:val="TableHeading"/>
    <w:rsid w:val="00B0641E"/>
    <w:rPr>
      <w:rFonts w:ascii="Arial" w:hAnsi="Arial"/>
      <w:b/>
      <w:sz w:val="18"/>
      <w:szCs w:val="24"/>
      <w:lang w:val="en-US"/>
    </w:rPr>
  </w:style>
  <w:style w:type="paragraph" w:customStyle="1" w:styleId="Tabellenberschrift">
    <w:name w:val="Tabellen Überschrift"/>
    <w:basedOn w:val="Normal"/>
    <w:rsid w:val="00B0641E"/>
    <w:pPr>
      <w:suppressAutoHyphens/>
      <w:spacing w:before="40" w:after="40"/>
    </w:pPr>
    <w:rPr>
      <w:rFonts w:eastAsia="Arial Unicode MS" w:cs="Arial"/>
      <w:b/>
      <w:sz w:val="18"/>
      <w:lang w:eastAsia="de-CH"/>
    </w:rPr>
  </w:style>
  <w:style w:type="character" w:customStyle="1" w:styleId="normaltextrun">
    <w:name w:val="normaltextrun"/>
    <w:basedOn w:val="DefaultParagraphFont"/>
    <w:rsid w:val="00B0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664395">
      <w:bodyDiv w:val="1"/>
      <w:marLeft w:val="0"/>
      <w:marRight w:val="0"/>
      <w:marTop w:val="0"/>
      <w:marBottom w:val="0"/>
      <w:divBdr>
        <w:top w:val="none" w:sz="0" w:space="0" w:color="auto"/>
        <w:left w:val="none" w:sz="0" w:space="0" w:color="auto"/>
        <w:bottom w:val="none" w:sz="0" w:space="0" w:color="auto"/>
        <w:right w:val="none" w:sz="0" w:space="0" w:color="auto"/>
      </w:divBdr>
      <w:divsChild>
        <w:div w:id="1191185210">
          <w:marLeft w:val="0"/>
          <w:marRight w:val="0"/>
          <w:marTop w:val="0"/>
          <w:marBottom w:val="0"/>
          <w:divBdr>
            <w:top w:val="none" w:sz="0" w:space="0" w:color="auto"/>
            <w:left w:val="none" w:sz="0" w:space="0" w:color="auto"/>
            <w:bottom w:val="none" w:sz="0" w:space="0" w:color="auto"/>
            <w:right w:val="none" w:sz="0" w:space="0" w:color="auto"/>
          </w:divBdr>
          <w:divsChild>
            <w:div w:id="139543719">
              <w:marLeft w:val="0"/>
              <w:marRight w:val="0"/>
              <w:marTop w:val="0"/>
              <w:marBottom w:val="0"/>
              <w:divBdr>
                <w:top w:val="none" w:sz="0" w:space="0" w:color="auto"/>
                <w:left w:val="none" w:sz="0" w:space="0" w:color="auto"/>
                <w:bottom w:val="none" w:sz="0" w:space="0" w:color="auto"/>
                <w:right w:val="none" w:sz="0" w:space="0" w:color="auto"/>
              </w:divBdr>
            </w:div>
            <w:div w:id="1554849412">
              <w:marLeft w:val="0"/>
              <w:marRight w:val="0"/>
              <w:marTop w:val="0"/>
              <w:marBottom w:val="0"/>
              <w:divBdr>
                <w:top w:val="none" w:sz="0" w:space="0" w:color="auto"/>
                <w:left w:val="none" w:sz="0" w:space="0" w:color="auto"/>
                <w:bottom w:val="none" w:sz="0" w:space="0" w:color="auto"/>
                <w:right w:val="none" w:sz="0" w:space="0" w:color="auto"/>
              </w:divBdr>
            </w:div>
            <w:div w:id="201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085">
      <w:bodyDiv w:val="1"/>
      <w:marLeft w:val="0"/>
      <w:marRight w:val="0"/>
      <w:marTop w:val="0"/>
      <w:marBottom w:val="0"/>
      <w:divBdr>
        <w:top w:val="none" w:sz="0" w:space="0" w:color="auto"/>
        <w:left w:val="none" w:sz="0" w:space="0" w:color="auto"/>
        <w:bottom w:val="none" w:sz="0" w:space="0" w:color="auto"/>
        <w:right w:val="none" w:sz="0" w:space="0" w:color="auto"/>
      </w:divBdr>
    </w:div>
    <w:div w:id="15485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45732b-eaa0-4880-9296-31098860cc99">
      <Terms xmlns="http://schemas.microsoft.com/office/infopath/2007/PartnerControls"/>
    </lcf76f155ced4ddcb4097134ff3c332f>
    <TaxCatchAll xmlns="6d84997d-1bfb-44d5-aa4e-a609a45f1903" xsi:nil="true"/>
    <MigrationWizIdSecurityGroups xmlns="d845732b-eaa0-4880-9296-31098860cc99" xsi:nil="true"/>
    <MigrationWizId xmlns="d845732b-eaa0-4880-9296-31098860cc99" xsi:nil="true"/>
    <date xmlns="d845732b-eaa0-4880-9296-31098860cc99" xsi:nil="true"/>
    <Link xmlns="d845732b-eaa0-4880-9296-31098860cc99">
      <Url xsi:nil="true"/>
      <Description xsi:nil="true"/>
    </Link>
    <_Flow_SignoffStatus xmlns="d845732b-eaa0-4880-9296-31098860cc99" xsi:nil="true"/>
    <MigrationWizIdPermissionLevels xmlns="d845732b-eaa0-4880-9296-31098860cc99" xsi:nil="true"/>
    <Lien xmlns="d845732b-eaa0-4880-9296-31098860cc99">
      <Url xsi:nil="true"/>
      <Description xsi:nil="true"/>
    </Lien>
    <MigrationWizIdDocumentLibraryPermissions xmlns="d845732b-eaa0-4880-9296-31098860cc99" xsi:nil="true"/>
    <MigrationWizIdPermissions xmlns="d845732b-eaa0-4880-9296-31098860cc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61E581202A2548862E4EB8D25443D6" ma:contentTypeVersion="30" ma:contentTypeDescription="Create a new document." ma:contentTypeScope="" ma:versionID="d2403956ca158f9d91b1445f2453ca7c">
  <xsd:schema xmlns:xsd="http://www.w3.org/2001/XMLSchema" xmlns:xs="http://www.w3.org/2001/XMLSchema" xmlns:p="http://schemas.microsoft.com/office/2006/metadata/properties" xmlns:ns2="d845732b-eaa0-4880-9296-31098860cc99" xmlns:ns3="6d84997d-1bfb-44d5-aa4e-a609a45f1903" targetNamespace="http://schemas.microsoft.com/office/2006/metadata/properties" ma:root="true" ma:fieldsID="58485e48cb5745c5ddf7ec365a580f74" ns2:_="" ns3:_="">
    <xsd:import namespace="d845732b-eaa0-4880-9296-31098860cc99"/>
    <xsd:import namespace="6d84997d-1bfb-44d5-aa4e-a609a45f190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ink" minOccurs="0"/>
                <xsd:element ref="ns2:MediaServiceLocation" minOccurs="0"/>
                <xsd:element ref="ns2:MediaLengthInSeconds" minOccurs="0"/>
                <xsd:element ref="ns2:_Flow_SignoffStatus" minOccurs="0"/>
                <xsd:element ref="ns3:TaxCatchAll" minOccurs="0"/>
                <xsd:element ref="ns2:lcf76f155ced4ddcb4097134ff3c332f" minOccurs="0"/>
                <xsd:element ref="ns2:date" minOccurs="0"/>
                <xsd:element ref="ns2:MediaServiceObjectDetectorVersions" minOccurs="0"/>
                <xsd:element ref="ns2:MediaServiceSearchProperties" minOccurs="0"/>
                <xsd:element ref="ns2:Li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5732b-eaa0-4880-9296-31098860cc9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_Flow_SignoffStatus" ma:index="27" nillable="true" ma:displayName="Sign-off status" ma:internalName="Sign_x002d_off_x0020_status">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c212364-2ee6-4edf-864d-983cd82cb826" ma:termSetId="09814cd3-568e-fe90-9814-8d621ff8fb84" ma:anchorId="fba54fb3-c3e1-fe81-a776-ca4b69148c4d" ma:open="true" ma:isKeyword="false">
      <xsd:complexType>
        <xsd:sequence>
          <xsd:element ref="pc:Terms" minOccurs="0" maxOccurs="1"/>
        </xsd:sequence>
      </xsd:complexType>
    </xsd:element>
    <xsd:element name="date" ma:index="31" nillable="true" ma:displayName="date" ma:format="DateOnly" ma:internalName="date">
      <xsd:simpleType>
        <xsd:restriction base="dms:DateTime"/>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ien" ma:index="3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4997d-1bfb-44d5-aa4e-a609a45f1903"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f21a32a-d098-44da-b78a-aaac29ce022d}" ma:internalName="TaxCatchAll" ma:showField="CatchAllData" ma:web="6d84997d-1bfb-44d5-aa4e-a609a45f1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93D86F-9F99-41D2-9B3B-DC92215719FE}">
  <ds:schemaRefs>
    <ds:schemaRef ds:uri="http://schemas.microsoft.com/office/2006/metadata/properties"/>
    <ds:schemaRef ds:uri="http://schemas.microsoft.com/office/infopath/2007/PartnerControls"/>
    <ds:schemaRef ds:uri="d845732b-eaa0-4880-9296-31098860cc99"/>
    <ds:schemaRef ds:uri="6d84997d-1bfb-44d5-aa4e-a609a45f1903"/>
  </ds:schemaRefs>
</ds:datastoreItem>
</file>

<file path=customXml/itemProps2.xml><?xml version="1.0" encoding="utf-8"?>
<ds:datastoreItem xmlns:ds="http://schemas.openxmlformats.org/officeDocument/2006/customXml" ds:itemID="{8277E6B8-9799-4628-A375-4DDF0D51B4E9}">
  <ds:schemaRefs>
    <ds:schemaRef ds:uri="http://schemas.microsoft.com/sharepoint/v3/contenttype/forms"/>
  </ds:schemaRefs>
</ds:datastoreItem>
</file>

<file path=customXml/itemProps3.xml><?xml version="1.0" encoding="utf-8"?>
<ds:datastoreItem xmlns:ds="http://schemas.openxmlformats.org/officeDocument/2006/customXml" ds:itemID="{55B421B4-838B-40A4-81A6-1D5EECC76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5732b-eaa0-4880-9296-31098860cc99"/>
    <ds:schemaRef ds:uri="6d84997d-1bfb-44d5-aa4e-a609a45f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1255</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DWCA02 Template WI - Work Instruction</vt:lpstr>
    </vt:vector>
  </TitlesOfParts>
  <Company>Institut Straumann AG</Company>
  <LinksUpToDate>false</LinksUpToDate>
  <CharactersWithSpaces>8146</CharactersWithSpaces>
  <SharedDoc>false</SharedDoc>
  <HLinks>
    <vt:vector size="42" baseType="variant">
      <vt:variant>
        <vt:i4>1441843</vt:i4>
      </vt:variant>
      <vt:variant>
        <vt:i4>38</vt:i4>
      </vt:variant>
      <vt:variant>
        <vt:i4>0</vt:i4>
      </vt:variant>
      <vt:variant>
        <vt:i4>5</vt:i4>
      </vt:variant>
      <vt:variant>
        <vt:lpwstr/>
      </vt:variant>
      <vt:variant>
        <vt:lpwstr>_Toc165360146</vt:lpwstr>
      </vt:variant>
      <vt:variant>
        <vt:i4>1441843</vt:i4>
      </vt:variant>
      <vt:variant>
        <vt:i4>32</vt:i4>
      </vt:variant>
      <vt:variant>
        <vt:i4>0</vt:i4>
      </vt:variant>
      <vt:variant>
        <vt:i4>5</vt:i4>
      </vt:variant>
      <vt:variant>
        <vt:lpwstr/>
      </vt:variant>
      <vt:variant>
        <vt:lpwstr>_Toc165360145</vt:lpwstr>
      </vt:variant>
      <vt:variant>
        <vt:i4>1441843</vt:i4>
      </vt:variant>
      <vt:variant>
        <vt:i4>26</vt:i4>
      </vt:variant>
      <vt:variant>
        <vt:i4>0</vt:i4>
      </vt:variant>
      <vt:variant>
        <vt:i4>5</vt:i4>
      </vt:variant>
      <vt:variant>
        <vt:lpwstr/>
      </vt:variant>
      <vt:variant>
        <vt:lpwstr>_Toc165360144</vt:lpwstr>
      </vt:variant>
      <vt:variant>
        <vt:i4>1441843</vt:i4>
      </vt:variant>
      <vt:variant>
        <vt:i4>20</vt:i4>
      </vt:variant>
      <vt:variant>
        <vt:i4>0</vt:i4>
      </vt:variant>
      <vt:variant>
        <vt:i4>5</vt:i4>
      </vt:variant>
      <vt:variant>
        <vt:lpwstr/>
      </vt:variant>
      <vt:variant>
        <vt:lpwstr>_Toc165360143</vt:lpwstr>
      </vt:variant>
      <vt:variant>
        <vt:i4>1441843</vt:i4>
      </vt:variant>
      <vt:variant>
        <vt:i4>14</vt:i4>
      </vt:variant>
      <vt:variant>
        <vt:i4>0</vt:i4>
      </vt:variant>
      <vt:variant>
        <vt:i4>5</vt:i4>
      </vt:variant>
      <vt:variant>
        <vt:lpwstr/>
      </vt:variant>
      <vt:variant>
        <vt:lpwstr>_Toc165360142</vt:lpwstr>
      </vt:variant>
      <vt:variant>
        <vt:i4>1441843</vt:i4>
      </vt:variant>
      <vt:variant>
        <vt:i4>8</vt:i4>
      </vt:variant>
      <vt:variant>
        <vt:i4>0</vt:i4>
      </vt:variant>
      <vt:variant>
        <vt:i4>5</vt:i4>
      </vt:variant>
      <vt:variant>
        <vt:lpwstr/>
      </vt:variant>
      <vt:variant>
        <vt:lpwstr>_Toc165360141</vt:lpwstr>
      </vt:variant>
      <vt:variant>
        <vt:i4>1441843</vt:i4>
      </vt:variant>
      <vt:variant>
        <vt:i4>2</vt:i4>
      </vt:variant>
      <vt:variant>
        <vt:i4>0</vt:i4>
      </vt:variant>
      <vt:variant>
        <vt:i4>5</vt:i4>
      </vt:variant>
      <vt:variant>
        <vt:lpwstr/>
      </vt:variant>
      <vt:variant>
        <vt:lpwstr>_Toc165360140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DWCA02 Template WI - Work Instruction</dc:title>
  <dc:subject/>
  <dc:creator>juerg.mueller@straumann.com</dc:creator>
  <cp:keywords/>
  <cp:lastModifiedBy>Martin Carufel</cp:lastModifiedBy>
  <cp:revision>12</cp:revision>
  <cp:lastPrinted>2011-07-14T06:00:00Z</cp:lastPrinted>
  <dcterms:created xsi:type="dcterms:W3CDTF">2025-02-25T15:50:00Z</dcterms:created>
  <dcterms:modified xsi:type="dcterms:W3CDTF">2025-04-12T11:38:00Z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0x0101002E61E581202A2548862E4EB8D25443D6</vt:lpwstr>
  </property>
  <property fmtid="{D5CDD505-2E9C-101B-9397-08002B2CF9AE}" pid="3" name="ETQ$NUMBER">
    <vt:lpwstr>DEV-0044600</vt:lpwstr>
  </property>
  <property fmtid="{D5CDD505-2E9C-101B-9397-08002B2CF9AE}" pid="4" name="ETQ$REVISION">
    <vt:lpwstr>3</vt:lpwstr>
  </property>
  <property fmtid="{D5CDD505-2E9C-101B-9397-08002B2CF9AE}" pid="5" name="ETQ$EFFECTIVE_DATE">
    <vt:lpwstr>Mar 10, 2025</vt:lpwstr>
  </property>
  <property fmtid="{D5CDD505-2E9C-101B-9397-08002B2CF9AE}" pid="6" name="DOCWORK_TITLE">
    <vt:lpwstr>STMN IOS Main Application Verification Specifications</vt:lpwstr>
  </property>
  <property fmtid="{D5CDD505-2E9C-101B-9397-08002B2CF9AE}" pid="7" name="ETQ$CURRENT_PHASE">
    <vt:lpwstr>Released</vt:lpwstr>
  </property>
  <property fmtid="{D5CDD505-2E9C-101B-9397-08002B2CF9AE}" pid="8" name="ETQ$CURRENT_WORKFLOW">
    <vt:lpwstr>DEV - Development</vt:lpwstr>
  </property>
  <property fmtid="{D5CDD505-2E9C-101B-9397-08002B2CF9AE}" pid="9" name="ETQ$APPROVERS">
    <vt:lpwstr>Theo Legrais (U125658)</vt:lpwstr>
  </property>
  <property fmtid="{D5CDD505-2E9C-101B-9397-08002B2CF9AE}" pid="10" name="ETQ$APPROVALS">
    <vt:lpwstr>Habone Youssouf (U136493);Review;Mar 5, 2025 8:54:47 am GMT-06:00
Abdelghani Merouchi (U115473);Review;Mar 10, 2025 8:40:47 am GMT-05:00
Chiara DAlonzo (U115032);Approval;Mar 10, 2025 9:49:59 am GMT-05:00
Adrien Desbois (U133946);Approval;Mar 10, 2025 6:36:57 pm GMT-05:00
</vt:lpwstr>
  </property>
  <property fmtid="{D5CDD505-2E9C-101B-9397-08002B2CF9AE}" pid="11" name="STMN_DOCWORK_PHASE_NAME">
    <vt:lpwstr>Released</vt:lpwstr>
  </property>
  <property fmtid="{D5CDD505-2E9C-101B-9397-08002B2CF9AE}" pid="12" name="MediaServiceImageTags">
    <vt:lpwstr>      </vt:lpwstr>
  </property>
  <property fmtid="{D5CDD505-2E9C-101B-9397-08002B2CF9AE}" pid="13" name="OI$ORIGINAL_DOC_ID">
    <vt:lpwstr>294243</vt:lpwstr>
  </property>
  <property fmtid="{D5CDD505-2E9C-101B-9397-08002B2CF9AE}" pid="14" name="OI$DOCKEY">
    <vt:lpwstr>ETQ$APPLICATION_NAME=DOCWORK&amp;ETQ$FORM_NAME=DOCWORK_DOCUMENT&amp;ETQ$KEY_NAME=DOCWORK_ID&amp;ETQ$KEY_VALUE=295032</vt:lpwstr>
  </property>
</Properties>
</file>